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3623" w14:textId="2CCD0116" w:rsidR="3635E8AD" w:rsidRDefault="3635E8AD" w:rsidP="3635E8AD">
      <w:pPr>
        <w:rPr>
          <w:rFonts w:ascii="Aptos" w:eastAsia="Aptos" w:hAnsi="Aptos" w:cs="Aptos"/>
          <w:color w:val="000000" w:themeColor="text1"/>
        </w:rPr>
      </w:pPr>
    </w:p>
    <w:tbl>
      <w:tblPr>
        <w:tblStyle w:val="Tabela-Siatka"/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906"/>
        <w:gridCol w:w="897"/>
        <w:gridCol w:w="1803"/>
        <w:gridCol w:w="915"/>
        <w:gridCol w:w="888"/>
        <w:gridCol w:w="1803"/>
      </w:tblGrid>
      <w:tr w:rsidR="3635E8AD" w14:paraId="65D079A5" w14:textId="77777777" w:rsidTr="007C7C3B">
        <w:trPr>
          <w:trHeight w:val="1134"/>
        </w:trPr>
        <w:tc>
          <w:tcPr>
            <w:tcW w:w="1803" w:type="dxa"/>
            <w:tcMar>
              <w:left w:w="105" w:type="dxa"/>
              <w:right w:w="105" w:type="dxa"/>
            </w:tcMar>
          </w:tcPr>
          <w:p w14:paraId="722017FD" w14:textId="62B8FE0F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Wydział:</w:t>
            </w:r>
          </w:p>
          <w:p w14:paraId="39576C7E" w14:textId="303DA239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 w:rsidR="00B726FF"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1803" w:type="dxa"/>
            <w:gridSpan w:val="2"/>
            <w:tcMar>
              <w:left w:w="105" w:type="dxa"/>
              <w:right w:w="105" w:type="dxa"/>
            </w:tcMar>
          </w:tcPr>
          <w:p w14:paraId="277F86A6" w14:textId="731C12F7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Imię i nazwisko:</w:t>
            </w:r>
          </w:p>
          <w:p w14:paraId="3C26943D" w14:textId="53CE5532" w:rsidR="3635E8AD" w:rsidRPr="00B726FF" w:rsidRDefault="3635E8AD" w:rsidP="3635E8AD">
            <w:pPr>
              <w:rPr>
                <w:rFonts w:ascii="Calibri" w:eastAsia="Aptos" w:hAnsi="Calibri" w:cs="Calibri"/>
                <w:sz w:val="20"/>
                <w:szCs w:val="20"/>
              </w:rPr>
            </w:pPr>
            <w:r w:rsidRPr="00B726FF">
              <w:rPr>
                <w:rFonts w:ascii="Calibri" w:eastAsia="Aptos" w:hAnsi="Calibri" w:cs="Calibri"/>
                <w:sz w:val="20"/>
                <w:szCs w:val="20"/>
              </w:rPr>
              <w:t>Kacper Zając</w:t>
            </w:r>
          </w:p>
          <w:p w14:paraId="5CCA0CAE" w14:textId="10D7E338" w:rsidR="3635E8AD" w:rsidRDefault="3635E8AD" w:rsidP="3635E8AD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B726FF">
              <w:rPr>
                <w:rFonts w:ascii="Calibri" w:eastAsia="Aptos" w:hAnsi="Calibri" w:cs="Calibri"/>
                <w:sz w:val="20"/>
                <w:szCs w:val="20"/>
              </w:rPr>
              <w:t xml:space="preserve">Beniamin </w:t>
            </w:r>
            <w:proofErr w:type="spellStart"/>
            <w:r w:rsidRPr="00B726FF">
              <w:rPr>
                <w:rFonts w:ascii="Calibri" w:eastAsia="Aptos" w:hAnsi="Calibri" w:cs="Calibri"/>
                <w:sz w:val="20"/>
                <w:szCs w:val="20"/>
              </w:rPr>
              <w:t>Buzun</w:t>
            </w:r>
            <w:proofErr w:type="spellEnd"/>
          </w:p>
        </w:tc>
        <w:tc>
          <w:tcPr>
            <w:tcW w:w="1803" w:type="dxa"/>
            <w:tcMar>
              <w:left w:w="105" w:type="dxa"/>
              <w:right w:w="105" w:type="dxa"/>
            </w:tcMar>
          </w:tcPr>
          <w:p w14:paraId="126CEE8A" w14:textId="4A0B915A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Rok:</w:t>
            </w:r>
          </w:p>
          <w:p w14:paraId="4CC738DA" w14:textId="09BF243B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1803" w:type="dxa"/>
            <w:gridSpan w:val="2"/>
            <w:tcMar>
              <w:left w:w="105" w:type="dxa"/>
              <w:right w:w="105" w:type="dxa"/>
            </w:tcMar>
          </w:tcPr>
          <w:p w14:paraId="318607F0" w14:textId="1E270756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Grupa:</w:t>
            </w:r>
          </w:p>
          <w:p w14:paraId="45377235" w14:textId="54D3FB7E" w:rsidR="3635E8AD" w:rsidRPr="007C7C3B" w:rsidRDefault="001C1195" w:rsidP="3635E8AD">
            <w:pPr>
              <w:rPr>
                <w:rFonts w:ascii="Calibri" w:eastAsia="Aptos" w:hAnsi="Calibri" w:cs="Calibri"/>
                <w:sz w:val="20"/>
                <w:szCs w:val="20"/>
              </w:rPr>
            </w:pPr>
            <w:r>
              <w:rPr>
                <w:rFonts w:ascii="Calibri" w:eastAsia="Aptos" w:hAnsi="Calibri" w:cs="Calibri"/>
                <w:sz w:val="20"/>
                <w:szCs w:val="20"/>
              </w:rPr>
              <w:t>2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</w:tcPr>
          <w:p w14:paraId="66591D05" w14:textId="01E8113A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Zespół:</w:t>
            </w:r>
          </w:p>
          <w:p w14:paraId="48C80671" w14:textId="6363CB92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  <w:tr w:rsidR="3635E8AD" w14:paraId="102316B3" w14:textId="77777777" w:rsidTr="007C7C3B">
        <w:trPr>
          <w:trHeight w:val="1134"/>
        </w:trPr>
        <w:tc>
          <w:tcPr>
            <w:tcW w:w="2709" w:type="dxa"/>
            <w:gridSpan w:val="2"/>
            <w:tcMar>
              <w:left w:w="105" w:type="dxa"/>
              <w:right w:w="105" w:type="dxa"/>
            </w:tcMar>
            <w:vAlign w:val="center"/>
          </w:tcPr>
          <w:p w14:paraId="47686919" w14:textId="06E5CB56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  <w:b/>
                <w:bCs/>
              </w:rPr>
              <w:t xml:space="preserve">PRACOWNIA FIZYCZNA  </w:t>
            </w:r>
            <w:proofErr w:type="spellStart"/>
            <w:r w:rsidRPr="3635E8AD">
              <w:rPr>
                <w:rFonts w:ascii="Calibri" w:eastAsia="Calibri" w:hAnsi="Calibri" w:cs="Calibri"/>
                <w:b/>
                <w:bCs/>
              </w:rPr>
              <w:t>WFiIS</w:t>
            </w:r>
            <w:proofErr w:type="spellEnd"/>
            <w:r w:rsidRPr="3635E8AD">
              <w:rPr>
                <w:rFonts w:ascii="Calibri" w:eastAsia="Calibri" w:hAnsi="Calibri" w:cs="Calibri"/>
                <w:b/>
                <w:bCs/>
              </w:rPr>
              <w:t xml:space="preserve"> AGH</w:t>
            </w:r>
          </w:p>
        </w:tc>
        <w:tc>
          <w:tcPr>
            <w:tcW w:w="3615" w:type="dxa"/>
            <w:gridSpan w:val="3"/>
            <w:tcMar>
              <w:left w:w="105" w:type="dxa"/>
              <w:right w:w="105" w:type="dxa"/>
            </w:tcMar>
          </w:tcPr>
          <w:p w14:paraId="4D7543BE" w14:textId="1BCC6046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Temat:</w:t>
            </w:r>
          </w:p>
          <w:p w14:paraId="56595041" w14:textId="01746783" w:rsidR="79AF1DD0" w:rsidRDefault="79AF1DD0" w:rsidP="3635E8AD">
            <w:pPr>
              <w:spacing w:line="279" w:lineRule="auto"/>
            </w:pPr>
            <w:r w:rsidRPr="3635E8AD">
              <w:rPr>
                <w:rFonts w:ascii="Calibri" w:eastAsia="Calibri" w:hAnsi="Calibri" w:cs="Calibri"/>
                <w:sz w:val="20"/>
                <w:szCs w:val="20"/>
              </w:rPr>
              <w:t xml:space="preserve">Wyznaczanie modułu </w:t>
            </w:r>
            <w:proofErr w:type="spellStart"/>
            <w:r w:rsidRPr="3635E8AD">
              <w:rPr>
                <w:rFonts w:ascii="Calibri" w:eastAsia="Calibri" w:hAnsi="Calibri" w:cs="Calibri"/>
                <w:sz w:val="20"/>
                <w:szCs w:val="20"/>
              </w:rPr>
              <w:t>Young’a</w:t>
            </w:r>
            <w:proofErr w:type="spellEnd"/>
            <w:r w:rsidRPr="3635E8AD">
              <w:rPr>
                <w:rFonts w:ascii="Calibri" w:eastAsia="Calibri" w:hAnsi="Calibri" w:cs="Calibri"/>
                <w:sz w:val="20"/>
                <w:szCs w:val="20"/>
              </w:rPr>
              <w:t xml:space="preserve"> metodą statyczną</w:t>
            </w:r>
          </w:p>
        </w:tc>
        <w:tc>
          <w:tcPr>
            <w:tcW w:w="2691" w:type="dxa"/>
            <w:gridSpan w:val="2"/>
            <w:tcMar>
              <w:left w:w="105" w:type="dxa"/>
              <w:right w:w="105" w:type="dxa"/>
            </w:tcMar>
          </w:tcPr>
          <w:p w14:paraId="40342C26" w14:textId="5450F3D0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Nr ćwiczenia:</w:t>
            </w:r>
          </w:p>
          <w:p w14:paraId="182FE1D9" w14:textId="24A21761" w:rsidR="0F13BAB0" w:rsidRDefault="0F13BAB0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4F0B39C6" w:rsidRPr="3635E8AD"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</w:tbl>
    <w:tbl>
      <w:tblPr>
        <w:tblStyle w:val="Tabela-Siatka"/>
        <w:tblpPr w:leftFromText="141" w:rightFromText="141" w:vertAnchor="text" w:horzAnchor="margin" w:tblpY="7"/>
        <w:tblW w:w="90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2D60CF" w14:paraId="13607F5A" w14:textId="77777777" w:rsidTr="007C7C3B">
        <w:trPr>
          <w:trHeight w:val="1134"/>
        </w:trPr>
        <w:tc>
          <w:tcPr>
            <w:tcW w:w="1502" w:type="dxa"/>
            <w:tcMar>
              <w:left w:w="105" w:type="dxa"/>
              <w:right w:w="105" w:type="dxa"/>
            </w:tcMar>
          </w:tcPr>
          <w:p w14:paraId="6A7BBE65" w14:textId="77777777" w:rsidR="002D60CF" w:rsidRDefault="002D60CF" w:rsidP="007C7C3B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</w:t>
            </w:r>
            <w:r w:rsidRPr="3635E8A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wykonania:</w:t>
            </w:r>
          </w:p>
          <w:p w14:paraId="7FF7D0BD" w14:textId="34AD5FD3" w:rsidR="00F25965" w:rsidRDefault="00904201" w:rsidP="007C7C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O8.</w:t>
            </w:r>
            <w:r w:rsidR="00D4730D">
              <w:rPr>
                <w:rFonts w:ascii="Calibri" w:eastAsia="Calibri" w:hAnsi="Calibri" w:cs="Calibri"/>
                <w:sz w:val="20"/>
                <w:szCs w:val="20"/>
              </w:rPr>
              <w:t>10.2024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</w:tcPr>
          <w:p w14:paraId="4DD5FF6A" w14:textId="77777777" w:rsidR="002D60CF" w:rsidRDefault="002D60CF" w:rsidP="007C7C3B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 oddania:</w:t>
            </w:r>
          </w:p>
          <w:p w14:paraId="5B6AA627" w14:textId="3AFD5081" w:rsidR="00D4730D" w:rsidRPr="00D4730D" w:rsidRDefault="00D4730D" w:rsidP="00D4730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13.10.2024</w:t>
            </w:r>
          </w:p>
          <w:p w14:paraId="610FD573" w14:textId="4F2F2DFD" w:rsidR="00D4730D" w:rsidRDefault="00D4730D" w:rsidP="007C7C3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2" w:type="dxa"/>
            <w:tcMar>
              <w:left w:w="105" w:type="dxa"/>
              <w:right w:w="105" w:type="dxa"/>
            </w:tcMar>
          </w:tcPr>
          <w:p w14:paraId="377C811B" w14:textId="77777777" w:rsidR="002D60CF" w:rsidRDefault="002D60CF" w:rsidP="007C7C3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Zwrot do popr.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</w:tcPr>
          <w:p w14:paraId="3E71CAF7" w14:textId="77777777" w:rsidR="002D60CF" w:rsidRDefault="002D60CF" w:rsidP="007C7C3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 oddania: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</w:tcPr>
          <w:p w14:paraId="2E843D9F" w14:textId="77777777" w:rsidR="002D60CF" w:rsidRDefault="002D60CF" w:rsidP="007C7C3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 zaliczenia: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</w:tcPr>
          <w:p w14:paraId="223CD913" w14:textId="77777777" w:rsidR="002D60CF" w:rsidRDefault="002D60CF" w:rsidP="007C7C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OCENA</w:t>
            </w:r>
          </w:p>
        </w:tc>
      </w:tr>
    </w:tbl>
    <w:p w14:paraId="629BA119" w14:textId="113A0CA5" w:rsidR="3635E8AD" w:rsidRDefault="3635E8AD" w:rsidP="3635E8AD">
      <w:pPr>
        <w:rPr>
          <w:rFonts w:ascii="Aptos" w:eastAsia="Aptos" w:hAnsi="Aptos" w:cs="Aptos"/>
          <w:color w:val="000000" w:themeColor="text1"/>
        </w:rPr>
      </w:pPr>
    </w:p>
    <w:p w14:paraId="617318ED" w14:textId="77B5C6CA" w:rsidR="3635E8AD" w:rsidRDefault="3635E8AD"/>
    <w:p w14:paraId="6FE25E86" w14:textId="714BB6E4" w:rsidR="20229280" w:rsidRDefault="20229280" w:rsidP="3635E8AD">
      <w:pPr>
        <w:jc w:val="center"/>
        <w:rPr>
          <w:rFonts w:ascii="Aptos" w:eastAsia="Aptos" w:hAnsi="Aptos" w:cs="Aptos"/>
        </w:rPr>
      </w:pPr>
      <w:r w:rsidRPr="3635E8AD">
        <w:rPr>
          <w:rFonts w:ascii="Aptos Display" w:eastAsia="Aptos Display" w:hAnsi="Aptos Display" w:cs="Aptos Display"/>
          <w:color w:val="000000" w:themeColor="text1"/>
          <w:sz w:val="55"/>
          <w:szCs w:val="55"/>
        </w:rPr>
        <w:t>Ćwiczenie</w:t>
      </w:r>
      <w:r w:rsidR="0C5EA270" w:rsidRPr="3635E8AD">
        <w:rPr>
          <w:rFonts w:ascii="Aptos Display" w:eastAsia="Aptos Display" w:hAnsi="Aptos Display" w:cs="Aptos Display"/>
          <w:color w:val="000000" w:themeColor="text1"/>
          <w:sz w:val="55"/>
          <w:szCs w:val="55"/>
        </w:rPr>
        <w:t xml:space="preserve"> nr 1</w:t>
      </w:r>
      <w:r w:rsidR="2E56EBCB" w:rsidRPr="3635E8AD">
        <w:rPr>
          <w:rFonts w:ascii="Aptos Display" w:eastAsia="Aptos Display" w:hAnsi="Aptos Display" w:cs="Aptos Display"/>
          <w:color w:val="000000" w:themeColor="text1"/>
          <w:sz w:val="55"/>
          <w:szCs w:val="55"/>
        </w:rPr>
        <w:t xml:space="preserve">1 </w:t>
      </w:r>
      <w:r w:rsidR="0C5EA270" w:rsidRPr="3635E8AD">
        <w:rPr>
          <w:rFonts w:ascii="Aptos Display" w:eastAsia="Aptos Display" w:hAnsi="Aptos Display" w:cs="Aptos Display"/>
          <w:color w:val="000000" w:themeColor="text1"/>
          <w:sz w:val="55"/>
          <w:szCs w:val="55"/>
        </w:rPr>
        <w:t>– Moduł Younga</w:t>
      </w:r>
    </w:p>
    <w:p w14:paraId="75337D3B" w14:textId="51E78862" w:rsidR="3635E8AD" w:rsidRDefault="3635E8AD" w:rsidP="3635E8AD">
      <w:pPr>
        <w:jc w:val="center"/>
        <w:rPr>
          <w:rFonts w:ascii="Aptos Display" w:eastAsia="Aptos Display" w:hAnsi="Aptos Display" w:cs="Aptos Display"/>
          <w:color w:val="000000" w:themeColor="text1"/>
          <w:sz w:val="55"/>
          <w:szCs w:val="55"/>
        </w:rPr>
      </w:pPr>
    </w:p>
    <w:p w14:paraId="5453F62E" w14:textId="6363FF3D" w:rsidR="0C5EA270" w:rsidRDefault="0C5EA270" w:rsidP="3635E8AD">
      <w:pPr>
        <w:rPr>
          <w:rFonts w:ascii="Aptos Display" w:eastAsia="Aptos Display" w:hAnsi="Aptos Display" w:cs="Aptos Display"/>
          <w:sz w:val="55"/>
          <w:szCs w:val="55"/>
        </w:rPr>
      </w:pPr>
      <w:r w:rsidRPr="3635E8AD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>Spis treści</w:t>
      </w:r>
    </w:p>
    <w:sdt>
      <w:sdtPr>
        <w:id w:val="1472425991"/>
        <w:docPartObj>
          <w:docPartGallery w:val="Table of Contents"/>
          <w:docPartUnique/>
        </w:docPartObj>
      </w:sdtPr>
      <w:sdtEndPr/>
      <w:sdtContent>
        <w:p w14:paraId="334CD164" w14:textId="59F5E9C5" w:rsidR="008D5BE6" w:rsidRDefault="3635E8AD">
          <w:pPr>
            <w:pStyle w:val="Spistreci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79751707" w:history="1">
            <w:r w:rsidR="008D5BE6" w:rsidRPr="0064093D">
              <w:rPr>
                <w:rStyle w:val="Hipercze"/>
                <w:b/>
                <w:bCs/>
                <w:noProof/>
              </w:rPr>
              <w:t>1.</w:t>
            </w:r>
            <w:r w:rsidR="008D5BE6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8D5BE6" w:rsidRPr="0064093D">
              <w:rPr>
                <w:rStyle w:val="Hipercze"/>
                <w:b/>
                <w:bCs/>
                <w:noProof/>
              </w:rPr>
              <w:t>Wprowadzenie</w:t>
            </w:r>
            <w:r w:rsidR="008D5BE6">
              <w:rPr>
                <w:noProof/>
                <w:webHidden/>
              </w:rPr>
              <w:tab/>
            </w:r>
            <w:r w:rsidR="008D5BE6">
              <w:rPr>
                <w:noProof/>
                <w:webHidden/>
              </w:rPr>
              <w:fldChar w:fldCharType="begin"/>
            </w:r>
            <w:r w:rsidR="008D5BE6">
              <w:rPr>
                <w:noProof/>
                <w:webHidden/>
              </w:rPr>
              <w:instrText xml:space="preserve"> PAGEREF _Toc179751707 \h </w:instrText>
            </w:r>
            <w:r w:rsidR="008D5BE6">
              <w:rPr>
                <w:noProof/>
                <w:webHidden/>
              </w:rPr>
            </w:r>
            <w:r w:rsidR="008D5BE6">
              <w:rPr>
                <w:noProof/>
                <w:webHidden/>
              </w:rPr>
              <w:fldChar w:fldCharType="separate"/>
            </w:r>
            <w:r w:rsidR="008D5BE6">
              <w:rPr>
                <w:noProof/>
                <w:webHidden/>
              </w:rPr>
              <w:t>2</w:t>
            </w:r>
            <w:r w:rsidR="008D5BE6">
              <w:rPr>
                <w:noProof/>
                <w:webHidden/>
              </w:rPr>
              <w:fldChar w:fldCharType="end"/>
            </w:r>
          </w:hyperlink>
        </w:p>
        <w:p w14:paraId="2509C5F1" w14:textId="6E3F62ED" w:rsidR="008D5BE6" w:rsidRDefault="008D5BE6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9751708" w:history="1">
            <w:r w:rsidRPr="0064093D">
              <w:rPr>
                <w:rStyle w:val="Hipercze"/>
                <w:b/>
                <w:bCs/>
                <w:noProof/>
              </w:rPr>
              <w:t>1.1. Cel ćwiczenia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7583" w14:textId="0DFD5D19" w:rsidR="008D5BE6" w:rsidRDefault="008D5BE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9751709" w:history="1">
            <w:r w:rsidRPr="0064093D">
              <w:rPr>
                <w:rStyle w:val="Hipercze"/>
                <w:b/>
                <w:bCs/>
                <w:noProof/>
              </w:rPr>
              <w:t>1.2. Opis ćwiczenia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D698" w14:textId="12D0A6A7" w:rsidR="008D5BE6" w:rsidRDefault="008D5BE6">
          <w:pPr>
            <w:pStyle w:val="Spistreci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9751710" w:history="1">
            <w:r w:rsidRPr="0064093D">
              <w:rPr>
                <w:rStyle w:val="Hipercz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4093D">
              <w:rPr>
                <w:rStyle w:val="Hipercze"/>
                <w:b/>
                <w:bCs/>
                <w:noProof/>
              </w:rPr>
              <w:t>Układ pomiarowy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3AF3" w14:textId="296EBF63" w:rsidR="008D5BE6" w:rsidRDefault="008D5BE6">
          <w:pPr>
            <w:pStyle w:val="Spistreci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9751711" w:history="1">
            <w:r w:rsidRPr="0064093D">
              <w:rPr>
                <w:rStyle w:val="Hipercz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4093D">
              <w:rPr>
                <w:rStyle w:val="Hipercze"/>
                <w:b/>
                <w:bCs/>
                <w:noProof/>
              </w:rPr>
              <w:t>Przebieg doświadczenia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2973" w14:textId="701427D3" w:rsidR="008D5BE6" w:rsidRDefault="008D5BE6">
          <w:pPr>
            <w:pStyle w:val="Spistreci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9751712" w:history="1">
            <w:r w:rsidRPr="0064093D">
              <w:rPr>
                <w:rStyle w:val="Hipercz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4093D">
              <w:rPr>
                <w:rStyle w:val="Hipercze"/>
                <w:b/>
                <w:bCs/>
                <w:noProof/>
              </w:rPr>
              <w:t>Wyniki pomiarów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CFFAA" w14:textId="7BA4B19B" w:rsidR="008D5BE6" w:rsidRDefault="008D5BE6">
          <w:pPr>
            <w:pStyle w:val="Spistreci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9751713" w:history="1">
            <w:r w:rsidRPr="0064093D">
              <w:rPr>
                <w:rStyle w:val="Hipercz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4093D">
              <w:rPr>
                <w:rStyle w:val="Hipercze"/>
                <w:b/>
                <w:bCs/>
                <w:noProof/>
              </w:rPr>
              <w:t>Opracowanie wyników pomiarów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FC5D" w14:textId="6FC1D1E2" w:rsidR="008D5BE6" w:rsidRDefault="008D5BE6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9751714" w:history="1">
            <w:r w:rsidRPr="0064093D">
              <w:rPr>
                <w:rStyle w:val="Hipercze"/>
                <w:b/>
                <w:bCs/>
                <w:noProof/>
              </w:rPr>
              <w:t>5.1. Moduł Young’a dla drutu stalowego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6734B" w14:textId="0BAB5712" w:rsidR="008D5BE6" w:rsidRDefault="008D5BE6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9751715" w:history="1">
            <w:r w:rsidRPr="0064093D">
              <w:rPr>
                <w:rStyle w:val="Hipercze"/>
                <w:b/>
                <w:bCs/>
                <w:noProof/>
              </w:rPr>
              <w:t>5.2. Moduł Young’a dla drutu mosiądzowego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F996" w14:textId="0510AB41" w:rsidR="008D5BE6" w:rsidRDefault="008D5BE6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9751716" w:history="1">
            <w:r w:rsidRPr="0064093D">
              <w:rPr>
                <w:rStyle w:val="Hipercze"/>
                <w:b/>
                <w:bCs/>
                <w:noProof/>
              </w:rPr>
              <w:t>5.3. Porównanie otrzymanych wyników z wartościami tablicowymi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B434" w14:textId="36086437" w:rsidR="008D5BE6" w:rsidRDefault="008D5BE6">
          <w:pPr>
            <w:pStyle w:val="Spistreci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9751717" w:history="1">
            <w:r w:rsidRPr="0064093D">
              <w:rPr>
                <w:rStyle w:val="Hipercze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4093D">
              <w:rPr>
                <w:rStyle w:val="Hipercze"/>
                <w:b/>
                <w:bCs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617D" w14:textId="462DF805" w:rsidR="3635E8AD" w:rsidRDefault="3635E8AD" w:rsidP="3635E8AD">
          <w:pPr>
            <w:pStyle w:val="Spistreci1"/>
            <w:tabs>
              <w:tab w:val="left" w:pos="480"/>
              <w:tab w:val="right" w:leader="dot" w:pos="9015"/>
            </w:tabs>
            <w:rPr>
              <w:rStyle w:val="Hipercze"/>
            </w:rPr>
          </w:pPr>
          <w:r>
            <w:fldChar w:fldCharType="end"/>
          </w:r>
        </w:p>
      </w:sdtContent>
    </w:sdt>
    <w:p w14:paraId="11790DAC" w14:textId="063A3124" w:rsidR="3635E8AD" w:rsidRDefault="3635E8AD" w:rsidP="3635E8AD">
      <w:pPr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</w:pPr>
    </w:p>
    <w:p w14:paraId="6493C758" w14:textId="5BFAB8B6" w:rsidR="3635E8AD" w:rsidRDefault="3635E8AD" w:rsidP="3635E8AD"/>
    <w:p w14:paraId="764AF662" w14:textId="480F247B" w:rsidR="765C4E3E" w:rsidRDefault="765C4E3E" w:rsidP="3635E8AD">
      <w:pPr>
        <w:pStyle w:val="Nagwek1"/>
        <w:numPr>
          <w:ilvl w:val="0"/>
          <w:numId w:val="1"/>
        </w:numPr>
        <w:spacing w:after="120"/>
        <w:rPr>
          <w:b/>
          <w:bCs/>
        </w:rPr>
      </w:pPr>
      <w:bookmarkStart w:id="0" w:name="_Toc179751707"/>
      <w:r w:rsidRPr="3635E8AD">
        <w:rPr>
          <w:b/>
          <w:bCs/>
        </w:rPr>
        <w:t>Wprowadzenie</w:t>
      </w:r>
      <w:bookmarkEnd w:id="0"/>
    </w:p>
    <w:p w14:paraId="26B66C91" w14:textId="03D7B6EF" w:rsidR="08F2A717" w:rsidRDefault="08F2A717" w:rsidP="58D62BAA">
      <w:pPr>
        <w:pStyle w:val="Nagwek2"/>
        <w:ind w:firstLine="708"/>
        <w:rPr>
          <w:b/>
          <w:bCs/>
        </w:rPr>
      </w:pPr>
      <w:bookmarkStart w:id="1" w:name="_Toc179751708"/>
      <w:r w:rsidRPr="3635E8AD">
        <w:rPr>
          <w:b/>
          <w:bCs/>
        </w:rPr>
        <w:t>1.1. Cel ćwiczenia</w:t>
      </w:r>
      <w:bookmarkEnd w:id="1"/>
    </w:p>
    <w:p w14:paraId="06815CE1" w14:textId="0F133427" w:rsidR="08F2A717" w:rsidRPr="007C7C3B" w:rsidRDefault="08F2A717" w:rsidP="3635E8AD">
      <w:pPr>
        <w:ind w:left="708" w:firstLine="708"/>
        <w:rPr>
          <w:rFonts w:ascii="Calibri" w:hAnsi="Calibri" w:cs="Calibri"/>
        </w:rPr>
      </w:pPr>
      <w:r w:rsidRPr="007C7C3B">
        <w:rPr>
          <w:rFonts w:ascii="Calibri" w:eastAsia="Calibri" w:hAnsi="Calibri" w:cs="Calibri"/>
        </w:rPr>
        <w:t>Wyznaczenie modułu Younga metodą statyczną za pomocą pomiaru wydłużenia drutu z badanego metalu obciążonego stałą siłą</w:t>
      </w:r>
      <w:r w:rsidRPr="007C7C3B">
        <w:rPr>
          <w:rFonts w:ascii="Calibri" w:eastAsia="Aptos" w:hAnsi="Calibri" w:cs="Calibri"/>
        </w:rPr>
        <w:t>.</w:t>
      </w:r>
    </w:p>
    <w:p w14:paraId="1FE6D824" w14:textId="415913FB" w:rsidR="08F2A717" w:rsidRDefault="08F2A717" w:rsidP="3635E8AD">
      <w:pPr>
        <w:pStyle w:val="Nagwek1"/>
        <w:ind w:firstLine="708"/>
      </w:pPr>
      <w:bookmarkStart w:id="2" w:name="_Toc179751709"/>
      <w:r w:rsidRPr="3635E8AD">
        <w:rPr>
          <w:rStyle w:val="Nagwek2Znak"/>
          <w:b/>
          <w:bCs/>
        </w:rPr>
        <w:t>1.2. Opis ćwiczenia</w:t>
      </w:r>
      <w:bookmarkEnd w:id="2"/>
    </w:p>
    <w:p w14:paraId="18C9BDEB" w14:textId="0303B9D6" w:rsidR="08F2A717" w:rsidRDefault="08F2A717" w:rsidP="3635E8AD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Wykorzystujemy równanie pra</w:t>
      </w:r>
      <w:r w:rsidR="6C6AD7BD" w:rsidRPr="3635E8AD">
        <w:rPr>
          <w:rFonts w:ascii="Calibri" w:eastAsia="Calibri" w:hAnsi="Calibri" w:cs="Calibri"/>
        </w:rPr>
        <w:t xml:space="preserve">wa </w:t>
      </w:r>
      <w:proofErr w:type="spellStart"/>
      <w:r w:rsidR="6C6AD7BD" w:rsidRPr="3635E8AD">
        <w:rPr>
          <w:rFonts w:ascii="Calibri" w:eastAsia="Calibri" w:hAnsi="Calibri" w:cs="Calibri"/>
        </w:rPr>
        <w:t>Hooke’a</w:t>
      </w:r>
      <w:proofErr w:type="spellEnd"/>
      <w:r w:rsidR="6C6AD7BD" w:rsidRPr="3635E8AD">
        <w:rPr>
          <w:rFonts w:ascii="Calibri" w:eastAsia="Calibri" w:hAnsi="Calibri" w:cs="Calibri"/>
        </w:rPr>
        <w:t xml:space="preserve">, mówiące o </w:t>
      </w:r>
      <w:r w:rsidR="0DD3C75E" w:rsidRPr="3635E8AD">
        <w:rPr>
          <w:rFonts w:ascii="Calibri" w:eastAsia="Calibri" w:hAnsi="Calibri" w:cs="Calibri"/>
        </w:rPr>
        <w:t>zależności</w:t>
      </w:r>
      <w:r w:rsidR="6C6AD7BD" w:rsidRPr="3635E8AD">
        <w:rPr>
          <w:rFonts w:ascii="Calibri" w:eastAsia="Calibri" w:hAnsi="Calibri" w:cs="Calibri"/>
        </w:rPr>
        <w:t xml:space="preserve"> odkształcenia </w:t>
      </w:r>
      <w:r w:rsidR="67B22B2F" w:rsidRPr="3635E8AD">
        <w:rPr>
          <w:rFonts w:ascii="Calibri" w:eastAsia="Calibri" w:hAnsi="Calibri" w:cs="Calibri"/>
        </w:rPr>
        <w:t xml:space="preserve">ciała </w:t>
      </w:r>
      <w:r w:rsidR="6C6AD7BD" w:rsidRPr="3635E8AD">
        <w:rPr>
          <w:rFonts w:ascii="Calibri" w:eastAsia="Calibri" w:hAnsi="Calibri" w:cs="Calibri"/>
        </w:rPr>
        <w:t>sprężystego do przyłożonej siły</w:t>
      </w:r>
      <w:r w:rsidR="7ACBE6F4" w:rsidRPr="3635E8AD">
        <w:rPr>
          <w:rFonts w:ascii="Calibri" w:eastAsia="Calibri" w:hAnsi="Calibri" w:cs="Calibri"/>
        </w:rPr>
        <w:t>:</w:t>
      </w:r>
    </w:p>
    <w:p w14:paraId="32059CEC" w14:textId="25CAE83B" w:rsidR="58D62BAA" w:rsidRDefault="58D62BAA" w:rsidP="58D62BAA">
      <w:pPr>
        <w:jc w:val="center"/>
      </w:pPr>
      <m:oMathPara>
        <m:oMath>
          <m:r>
            <w:rPr>
              <w:rFonts w:ascii="Cambria Math" w:hAnsi="Cambria Math"/>
            </w:rPr>
            <m:t>∆l = 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F⋅l</m:t>
              </m:r>
            </m:num>
            <m:den>
              <m:r>
                <w:rPr>
                  <w:rFonts w:ascii="Cambria Math" w:hAnsi="Cambria Math"/>
                </w:rPr>
                <m:t>E⋅S</m:t>
              </m:r>
            </m:den>
          </m:f>
        </m:oMath>
      </m:oMathPara>
    </w:p>
    <w:p w14:paraId="4E3D07FC" w14:textId="45C85567" w:rsidR="765C4E3E" w:rsidRDefault="0FA6B1A2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Oznaczenia:</w:t>
      </w:r>
    </w:p>
    <w:p w14:paraId="64BFEE9A" w14:textId="3802F697" w:rsidR="0FA6B1A2" w:rsidRDefault="0FA6B1A2" w:rsidP="3635E8AD">
      <w:pPr>
        <w:ind w:firstLine="708"/>
        <w:rPr>
          <w:rFonts w:ascii="Calibri" w:eastAsia="Calibri" w:hAnsi="Calibri" w:cs="Calibri"/>
        </w:rPr>
      </w:pPr>
      <w:proofErr w:type="spellStart"/>
      <w:r w:rsidRPr="3635E8AD">
        <w:rPr>
          <w:rFonts w:ascii="Calibri" w:eastAsia="Calibri" w:hAnsi="Calibri" w:cs="Calibri"/>
        </w:rPr>
        <w:t>Δl</w:t>
      </w:r>
      <w:proofErr w:type="spellEnd"/>
      <w:r w:rsidRPr="3635E8AD">
        <w:rPr>
          <w:rFonts w:ascii="Calibri" w:eastAsia="Calibri" w:hAnsi="Calibri" w:cs="Calibri"/>
        </w:rPr>
        <w:t xml:space="preserve"> - przyrost długości ciała sprężystego</w:t>
      </w:r>
    </w:p>
    <w:p w14:paraId="22B1DC3C" w14:textId="6D9286DF" w:rsidR="0FA6B1A2" w:rsidRDefault="0FA6B1A2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F - przyłożona siła</w:t>
      </w:r>
    </w:p>
    <w:p w14:paraId="45F546E4" w14:textId="3BF4710C" w:rsidR="0FA6B1A2" w:rsidRDefault="0FA6B1A2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S – pole przekroju poprzecznego</w:t>
      </w:r>
    </w:p>
    <w:p w14:paraId="3E64F78E" w14:textId="42A9F896" w:rsidR="75C4C1ED" w:rsidRDefault="75C4C1ED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E</w:t>
      </w:r>
      <w:r w:rsidR="00E10ED5">
        <w:rPr>
          <w:rFonts w:ascii="Calibri" w:eastAsia="Calibri" w:hAnsi="Calibri" w:cs="Calibri"/>
        </w:rPr>
        <w:t xml:space="preserve"> - </w:t>
      </w:r>
      <w:r w:rsidRPr="3635E8AD">
        <w:rPr>
          <w:rFonts w:ascii="Calibri" w:eastAsia="Calibri" w:hAnsi="Calibri" w:cs="Calibri"/>
        </w:rPr>
        <w:t xml:space="preserve">stała materiałowa </w:t>
      </w:r>
      <w:r w:rsidR="00E10ED5">
        <w:rPr>
          <w:rFonts w:ascii="Calibri" w:eastAsia="Calibri" w:hAnsi="Calibri" w:cs="Calibri"/>
        </w:rPr>
        <w:t>(</w:t>
      </w:r>
      <w:r w:rsidRPr="3635E8AD">
        <w:rPr>
          <w:rFonts w:ascii="Calibri" w:eastAsia="Calibri" w:hAnsi="Calibri" w:cs="Calibri"/>
        </w:rPr>
        <w:t xml:space="preserve">mierzony przez nas moduł </w:t>
      </w:r>
      <w:proofErr w:type="spellStart"/>
      <w:r w:rsidRPr="3635E8AD">
        <w:rPr>
          <w:rFonts w:ascii="Calibri" w:eastAsia="Calibri" w:hAnsi="Calibri" w:cs="Calibri"/>
        </w:rPr>
        <w:t>Young’a</w:t>
      </w:r>
      <w:proofErr w:type="spellEnd"/>
      <w:r w:rsidR="00E10ED5">
        <w:rPr>
          <w:rFonts w:ascii="Calibri" w:eastAsia="Calibri" w:hAnsi="Calibri" w:cs="Calibri"/>
        </w:rPr>
        <w:t>)</w:t>
      </w:r>
    </w:p>
    <w:p w14:paraId="65ABC5FD" w14:textId="2848E262" w:rsidR="75C4C1ED" w:rsidRDefault="75C4C1ED" w:rsidP="3635E8AD">
      <w:pPr>
        <w:ind w:firstLine="708"/>
      </w:pPr>
      <w:r w:rsidRPr="3635E8AD">
        <w:rPr>
          <w:rFonts w:ascii="Calibri" w:eastAsia="Calibri" w:hAnsi="Calibri" w:cs="Calibri"/>
        </w:rPr>
        <w:t xml:space="preserve">Prawo </w:t>
      </w:r>
      <w:proofErr w:type="spellStart"/>
      <w:r w:rsidRPr="3635E8AD">
        <w:rPr>
          <w:rFonts w:ascii="Calibri" w:eastAsia="Calibri" w:hAnsi="Calibri" w:cs="Calibri"/>
        </w:rPr>
        <w:t>Hooke’a</w:t>
      </w:r>
      <w:proofErr w:type="spellEnd"/>
      <w:r w:rsidRPr="3635E8AD">
        <w:rPr>
          <w:rFonts w:ascii="Calibri" w:eastAsia="Calibri" w:hAnsi="Calibri" w:cs="Calibri"/>
        </w:rPr>
        <w:t xml:space="preserve"> może też być zapisane w postaci wzoru:</w:t>
      </w:r>
    </w:p>
    <w:p w14:paraId="5E0F40C3" w14:textId="7CC33F44" w:rsidR="58D62BAA" w:rsidRDefault="58D62BAA" w:rsidP="58D62BAA">
      <w:pPr>
        <w:ind w:firstLine="708"/>
        <w:jc w:val="center"/>
      </w:pPr>
      <m:oMathPara>
        <m:oMath>
          <m:r>
            <w:rPr>
              <w:rFonts w:ascii="Cambria Math" w:hAnsi="Cambria Math"/>
            </w:rPr>
            <m:t>σ = E⋅ε </m:t>
          </m:r>
        </m:oMath>
      </m:oMathPara>
    </w:p>
    <w:p w14:paraId="03A11445" w14:textId="3304F07A" w:rsidR="58D62BAA" w:rsidRDefault="174EF56F" w:rsidP="006A2AD8">
      <w:pPr>
        <w:ind w:left="708"/>
        <w:rPr>
          <w:rFonts w:ascii="Calibri" w:eastAsia="Calibri" w:hAnsi="Calibri" w:cs="Calibri"/>
        </w:rPr>
      </w:pPr>
      <w:r w:rsidRPr="58D62BAA">
        <w:rPr>
          <w:rFonts w:ascii="Calibri" w:eastAsia="Calibri" w:hAnsi="Calibri" w:cs="Calibri"/>
        </w:rPr>
        <w:t xml:space="preserve">Gdzie </w:t>
      </w:r>
      <m:oMath>
        <m:r>
          <w:rPr>
            <w:rFonts w:ascii="Cambria Math" w:hAnsi="Cambria Math"/>
          </w:rPr>
          <m:t>σ </m:t>
        </m:r>
      </m:oMath>
      <w:r w:rsidR="5DC2EAC2" w:rsidRPr="58D62BAA">
        <w:rPr>
          <w:rFonts w:ascii="Calibri" w:eastAsia="Calibri" w:hAnsi="Calibri" w:cs="Calibri"/>
        </w:rPr>
        <w:t>to naprężenie normalne (</w:t>
      </w:r>
      <m:oMath>
        <m:r>
          <w:rPr>
            <w:rFonts w:ascii="Cambria Math" w:hAnsi="Cambria Math"/>
          </w:rPr>
          <m:t>σ = 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5DC2EAC2" w:rsidRPr="58D62BAA">
        <w:rPr>
          <w:rFonts w:ascii="Calibri" w:eastAsia="Calibri" w:hAnsi="Calibri" w:cs="Calibri"/>
        </w:rPr>
        <w:t xml:space="preserve">), a </w:t>
      </w:r>
      <m:oMath>
        <m:r>
          <w:rPr>
            <w:rFonts w:ascii="Cambria Math" w:hAnsi="Cambria Math"/>
          </w:rPr>
          <m:t>ε </m:t>
        </m:r>
      </m:oMath>
      <w:r w:rsidR="4318C794" w:rsidRPr="58D62BAA">
        <w:rPr>
          <w:rFonts w:ascii="Calibri" w:eastAsia="Calibri" w:hAnsi="Calibri" w:cs="Calibri"/>
        </w:rPr>
        <w:t>to normalne odkształcenie względne</w:t>
      </w:r>
      <w:r w:rsidR="02AA1978" w:rsidRPr="58D62BAA">
        <w:rPr>
          <w:rFonts w:ascii="Calibri" w:eastAsia="Calibri" w:hAnsi="Calibri" w:cs="Calibri"/>
        </w:rPr>
        <w:t xml:space="preserve"> </w:t>
      </w:r>
      <w:r w:rsidR="006A2AD8">
        <w:rPr>
          <w:rFonts w:ascii="Calibri" w:eastAsia="Calibri" w:hAnsi="Calibri" w:cs="Calibri"/>
        </w:rPr>
        <w:br/>
      </w:r>
      <w:r w:rsidR="4318C794" w:rsidRPr="58D62BAA">
        <w:rPr>
          <w:rFonts w:ascii="Calibri" w:eastAsia="Calibri" w:hAnsi="Calibri" w:cs="Calibri"/>
        </w:rPr>
        <w:t>(</w:t>
      </w:r>
      <m:oMath>
        <m:r>
          <w:rPr>
            <w:rFonts w:ascii="Cambria Math" w:hAnsi="Cambria Math"/>
          </w:rPr>
          <m:t>ε = 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4318C794" w:rsidRPr="58D62BAA">
        <w:rPr>
          <w:rFonts w:ascii="Calibri" w:eastAsia="Calibri" w:hAnsi="Calibri" w:cs="Calibri"/>
        </w:rPr>
        <w:t>).</w:t>
      </w:r>
      <w:r w:rsidR="1251239A" w:rsidRPr="58D62BAA">
        <w:rPr>
          <w:rFonts w:ascii="Calibri" w:eastAsia="Calibri" w:hAnsi="Calibri" w:cs="Calibri"/>
        </w:rPr>
        <w:t xml:space="preserve"> </w:t>
      </w:r>
      <w:r w:rsidR="0DD6AF74" w:rsidRPr="58D62BAA">
        <w:rPr>
          <w:rFonts w:ascii="Calibri" w:eastAsia="Calibri" w:hAnsi="Calibri" w:cs="Calibri"/>
        </w:rPr>
        <w:t xml:space="preserve">Na mocy prawa </w:t>
      </w:r>
      <w:proofErr w:type="spellStart"/>
      <w:r w:rsidR="0DD6AF74" w:rsidRPr="58D62BAA">
        <w:rPr>
          <w:rFonts w:ascii="Calibri" w:eastAsia="Calibri" w:hAnsi="Calibri" w:cs="Calibri"/>
        </w:rPr>
        <w:t>Hooke’a</w:t>
      </w:r>
      <w:proofErr w:type="spellEnd"/>
      <w:r w:rsidR="0DD6AF74" w:rsidRPr="58D62BAA">
        <w:rPr>
          <w:rFonts w:ascii="Calibri" w:eastAsia="Calibri" w:hAnsi="Calibri" w:cs="Calibri"/>
        </w:rPr>
        <w:t xml:space="preserve"> zależność </w:t>
      </w:r>
      <m:oMath>
        <m:r>
          <w:rPr>
            <w:rFonts w:ascii="Cambria Math" w:hAnsi="Cambria Math"/>
          </w:rPr>
          <m:t>∆l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2EC0A44" w:rsidRPr="58D62BAA">
        <w:rPr>
          <w:rFonts w:ascii="Calibri" w:eastAsia="Calibri" w:hAnsi="Calibri" w:cs="Calibri"/>
        </w:rPr>
        <w:t xml:space="preserve"> powinna ilustrować</w:t>
      </w:r>
      <w:r w:rsidR="78E710E0" w:rsidRPr="58D62BAA">
        <w:rPr>
          <w:rFonts w:ascii="Calibri" w:eastAsia="Calibri" w:hAnsi="Calibri" w:cs="Calibri"/>
        </w:rPr>
        <w:t xml:space="preserve"> wyk</w:t>
      </w:r>
      <w:r w:rsidR="52CAE604" w:rsidRPr="58D62BAA">
        <w:rPr>
          <w:rFonts w:ascii="Calibri" w:eastAsia="Calibri" w:hAnsi="Calibri" w:cs="Calibri"/>
        </w:rPr>
        <w:t>res liniowy:</w:t>
      </w:r>
      <w:r w:rsidR="00E10ED5">
        <w:rPr>
          <w:rFonts w:ascii="Calibri" w:eastAsia="Calibri" w:hAnsi="Calibri" w:cs="Calibri"/>
        </w:rPr>
        <w:t xml:space="preserve"> </w:t>
      </w:r>
      <m:oMath>
        <m:r>
          <w:rPr>
            <w:rFonts w:ascii="Cambria Math" w:hAnsi="Cambria Math"/>
          </w:rPr>
          <m:t>∆l = a⋅F + b </m:t>
        </m:r>
      </m:oMath>
      <w:r w:rsidR="1D2C0829" w:rsidRPr="58D62BAA">
        <w:rPr>
          <w:rFonts w:ascii="Calibri" w:eastAsia="Calibri" w:hAnsi="Calibri" w:cs="Calibri"/>
        </w:rPr>
        <w:t xml:space="preserve">. Stąd </w:t>
      </w:r>
      <m:oMath>
        <m:r>
          <w:rPr>
            <w:rFonts w:ascii="Cambria Math" w:hAnsi="Cambria Math"/>
          </w:rPr>
          <m:t>a = 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E⋅S</m:t>
            </m:r>
          </m:den>
        </m:f>
      </m:oMath>
      <w:r w:rsidR="5DCEF6DA" w:rsidRPr="58D62BAA">
        <w:rPr>
          <w:rFonts w:ascii="Calibri" w:eastAsia="Calibri" w:hAnsi="Calibri" w:cs="Calibri"/>
        </w:rPr>
        <w:t>. Zatem otrzymujemy:</w:t>
      </w:r>
    </w:p>
    <w:p w14:paraId="3B8B284E" w14:textId="79533BAC" w:rsidR="58D62BAA" w:rsidRDefault="58D62BAA" w:rsidP="002D60CF">
      <w:pPr>
        <w:ind w:firstLine="708"/>
        <w:jc w:val="center"/>
      </w:pPr>
      <m:oMathPara>
        <m:oMath>
          <m:r>
            <w:rPr>
              <w:rFonts w:ascii="Cambria Math" w:hAnsi="Cambria Math"/>
            </w:rPr>
            <m:t>E = 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a⋅S</m:t>
              </m:r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4l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CE2E8AA" w14:textId="7F825F6A" w:rsidR="3C5823E1" w:rsidRDefault="3C5823E1" w:rsidP="3635E8AD">
      <w:pPr>
        <w:pStyle w:val="Nagwek1"/>
        <w:numPr>
          <w:ilvl w:val="0"/>
          <w:numId w:val="1"/>
        </w:numPr>
        <w:spacing w:after="120"/>
        <w:rPr>
          <w:b/>
          <w:bCs/>
        </w:rPr>
      </w:pPr>
      <w:bookmarkStart w:id="3" w:name="_Toc179751710"/>
      <w:r w:rsidRPr="3635E8AD">
        <w:rPr>
          <w:b/>
          <w:bCs/>
        </w:rPr>
        <w:t>Układ pomiarowy</w:t>
      </w:r>
      <w:bookmarkEnd w:id="3"/>
    </w:p>
    <w:p w14:paraId="4118C4A6" w14:textId="5D678AB5" w:rsidR="3C5823E1" w:rsidRDefault="3C5823E1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1. Drut stalowy i mosiężny</w:t>
      </w:r>
    </w:p>
    <w:p w14:paraId="17821302" w14:textId="312F6543" w:rsidR="3C5823E1" w:rsidRDefault="3C5823E1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 xml:space="preserve">2. Przyrząd do pomiaru wydłużenia drutu pod wpływem stałej siły (rys. </w:t>
      </w:r>
      <w:r w:rsidR="00B726FF">
        <w:rPr>
          <w:rFonts w:ascii="Calibri" w:eastAsia="Calibri" w:hAnsi="Calibri" w:cs="Calibri"/>
        </w:rPr>
        <w:t>poniżej</w:t>
      </w:r>
      <w:r w:rsidRPr="3635E8AD">
        <w:rPr>
          <w:rFonts w:ascii="Calibri" w:eastAsia="Calibri" w:hAnsi="Calibri" w:cs="Calibri"/>
        </w:rPr>
        <w:t xml:space="preserve">), zaopatrzony w czujnik mikrometryczny do pomiaru wydłużenia drutu. </w:t>
      </w:r>
    </w:p>
    <w:p w14:paraId="648F12C8" w14:textId="0EB67499" w:rsidR="3C5823E1" w:rsidRDefault="3C5823E1" w:rsidP="3635E8AD">
      <w:pPr>
        <w:ind w:left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3. Zestaw odważników</w:t>
      </w:r>
      <w:r w:rsidR="0023338F">
        <w:rPr>
          <w:rFonts w:ascii="Calibri" w:eastAsia="Calibri" w:hAnsi="Calibri" w:cs="Calibri"/>
        </w:rPr>
        <w:t xml:space="preserve"> w zakresie od 0 do 10 kg</w:t>
      </w:r>
      <w:r w:rsidRPr="3635E8AD">
        <w:rPr>
          <w:rFonts w:ascii="Calibri" w:eastAsia="Calibri" w:hAnsi="Calibri" w:cs="Calibri"/>
        </w:rPr>
        <w:t xml:space="preserve"> </w:t>
      </w:r>
    </w:p>
    <w:p w14:paraId="7E2AA5D5" w14:textId="07F0B3DD" w:rsidR="3C5823E1" w:rsidRDefault="3C5823E1" w:rsidP="58D62BAA">
      <w:pPr>
        <w:ind w:firstLine="708"/>
        <w:rPr>
          <w:rFonts w:ascii="Calibri" w:eastAsia="Calibri" w:hAnsi="Calibri" w:cs="Calibri"/>
        </w:rPr>
      </w:pPr>
      <w:r w:rsidRPr="58D62BAA">
        <w:rPr>
          <w:rFonts w:ascii="Calibri" w:eastAsia="Calibri" w:hAnsi="Calibri" w:cs="Calibri"/>
        </w:rPr>
        <w:t xml:space="preserve">4. Śruba mikrometryczna </w:t>
      </w:r>
    </w:p>
    <w:p w14:paraId="05C9BF39" w14:textId="24F4524B" w:rsidR="3C5823E1" w:rsidRDefault="3C5823E1" w:rsidP="58D62BAA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5. Przymiar milimetrowy</w:t>
      </w:r>
      <w:r w:rsidR="0023338F">
        <w:rPr>
          <w:rFonts w:ascii="Calibri" w:eastAsia="Calibri" w:hAnsi="Calibri" w:cs="Calibri"/>
        </w:rPr>
        <w:t xml:space="preserve"> (np. linijka)</w:t>
      </w:r>
    </w:p>
    <w:p w14:paraId="601CB589" w14:textId="55E0AAE5" w:rsidR="62B38460" w:rsidRDefault="007C7C3B" w:rsidP="007C7C3B">
      <w:pPr>
        <w:ind w:firstLine="708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4D150A" wp14:editId="7FE88EBD">
                <wp:simplePos x="0" y="0"/>
                <wp:positionH relativeFrom="column">
                  <wp:posOffset>2919730</wp:posOffset>
                </wp:positionH>
                <wp:positionV relativeFrom="paragraph">
                  <wp:posOffset>1205230</wp:posOffset>
                </wp:positionV>
                <wp:extent cx="2360930" cy="1404620"/>
                <wp:effectExtent l="0" t="0" r="22860" b="1143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5DB35" w14:textId="624F258E" w:rsidR="007C7C3B" w:rsidRDefault="007C7C3B">
                            <w:r>
                              <w:t>Urządzenie do pomiaru modułu Younga metodą statyczną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4D150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29.9pt;margin-top:9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jPYfi94AAAALAQAADwAAAAAAAAAAAAAAAABrBAAAZHJzL2Rvd25yZXYueG1sUEsFBgAAAAAEAAQA&#10;8wAAAHYFAAAAAA==&#10;">
                <v:textbox style="mso-fit-shape-to-text:t">
                  <w:txbxContent>
                    <w:p w14:paraId="0CB5DB35" w14:textId="624F258E" w:rsidR="007C7C3B" w:rsidRDefault="007C7C3B">
                      <w:r>
                        <w:t>Urządzenie do pomiaru modułu Younga metodą statyczną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F6B71E" wp14:editId="47A6EAB5">
            <wp:extent cx="1549400" cy="2411953"/>
            <wp:effectExtent l="0" t="0" r="0" b="7620"/>
            <wp:docPr id="1672292624" name="Obraz 1672292624" descr="Obraz zawierający diagram, linia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2624" name="Obraz 1672292624" descr="Obraz zawierający diagram, linia, Rysunek techniczny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573" cy="24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94E6" w14:textId="140318F2" w:rsidR="3635E8AD" w:rsidRDefault="3635E8AD" w:rsidP="3635E8AD">
      <w:pPr>
        <w:ind w:firstLine="708"/>
        <w:rPr>
          <w:rFonts w:ascii="Aptos" w:eastAsia="Aptos" w:hAnsi="Aptos" w:cs="Aptos"/>
        </w:rPr>
      </w:pPr>
    </w:p>
    <w:p w14:paraId="5C3DEBBD" w14:textId="7C28C583" w:rsidR="22E52098" w:rsidRDefault="22E52098" w:rsidP="3635E8AD">
      <w:pPr>
        <w:pStyle w:val="Nagwek1"/>
        <w:numPr>
          <w:ilvl w:val="0"/>
          <w:numId w:val="1"/>
        </w:numPr>
        <w:spacing w:after="120"/>
        <w:rPr>
          <w:b/>
          <w:bCs/>
        </w:rPr>
      </w:pPr>
      <w:bookmarkStart w:id="4" w:name="_Toc179751711"/>
      <w:r w:rsidRPr="3635E8AD">
        <w:rPr>
          <w:b/>
          <w:bCs/>
        </w:rPr>
        <w:t>Przebieg doświadczenia</w:t>
      </w:r>
      <w:bookmarkEnd w:id="4"/>
    </w:p>
    <w:p w14:paraId="1B631B65" w14:textId="03BE6D2F" w:rsidR="22E52098" w:rsidRDefault="22E52098" w:rsidP="008A2CF3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 xml:space="preserve">Na początku dokonaliśmy pomiaru długości </w:t>
      </w:r>
      <w:r w:rsidR="003474FC">
        <w:rPr>
          <w:rFonts w:ascii="Calibri" w:eastAsia="Calibri" w:hAnsi="Calibri" w:cs="Calibri"/>
        </w:rPr>
        <w:t>drutu</w:t>
      </w:r>
      <w:r w:rsidRPr="3635E8AD">
        <w:rPr>
          <w:rFonts w:ascii="Calibri" w:eastAsia="Calibri" w:hAnsi="Calibri" w:cs="Calibri"/>
        </w:rPr>
        <w:t xml:space="preserve"> wykonanego ze stali. </w:t>
      </w:r>
      <w:r w:rsidR="2E2B8F2E" w:rsidRPr="3635E8AD">
        <w:rPr>
          <w:rFonts w:ascii="Calibri" w:eastAsia="Calibri" w:hAnsi="Calibri" w:cs="Calibri"/>
        </w:rPr>
        <w:t>Następnie zmierzyliśmy</w:t>
      </w:r>
      <w:r w:rsidRPr="3635E8AD">
        <w:rPr>
          <w:rFonts w:ascii="Calibri" w:eastAsia="Calibri" w:hAnsi="Calibri" w:cs="Calibri"/>
        </w:rPr>
        <w:t xml:space="preserve"> za pomocą śruby mikrometrycznej średnicę drutu wykonując pomiar trzy razy w różnych </w:t>
      </w:r>
      <w:r w:rsidR="00D169AB">
        <w:rPr>
          <w:rFonts w:ascii="Calibri" w:eastAsia="Calibri" w:hAnsi="Calibri" w:cs="Calibri"/>
        </w:rPr>
        <w:t xml:space="preserve">jego </w:t>
      </w:r>
      <w:r w:rsidRPr="3635E8AD">
        <w:rPr>
          <w:rFonts w:ascii="Calibri" w:eastAsia="Calibri" w:hAnsi="Calibri" w:cs="Calibri"/>
        </w:rPr>
        <w:t>miejscach</w:t>
      </w:r>
      <w:r w:rsidR="00E97628">
        <w:rPr>
          <w:rFonts w:ascii="Calibri" w:eastAsia="Calibri" w:hAnsi="Calibri" w:cs="Calibri"/>
        </w:rPr>
        <w:t xml:space="preserve"> przy obciążeniu odważnikiem 2kg</w:t>
      </w:r>
      <w:r w:rsidRPr="3635E8AD">
        <w:rPr>
          <w:rFonts w:ascii="Calibri" w:eastAsia="Calibri" w:hAnsi="Calibri" w:cs="Calibri"/>
        </w:rPr>
        <w:t xml:space="preserve">. </w:t>
      </w:r>
      <w:r w:rsidR="5BFEF62F" w:rsidRPr="3635E8AD">
        <w:rPr>
          <w:rFonts w:ascii="Calibri" w:eastAsia="Calibri" w:hAnsi="Calibri" w:cs="Calibri"/>
        </w:rPr>
        <w:t>Potem</w:t>
      </w:r>
      <w:r w:rsidRPr="3635E8AD">
        <w:rPr>
          <w:rFonts w:ascii="Calibri" w:eastAsia="Calibri" w:hAnsi="Calibri" w:cs="Calibri"/>
        </w:rPr>
        <w:t xml:space="preserve"> wyzerowaliśmy </w:t>
      </w:r>
      <w:r w:rsidR="00E97628">
        <w:rPr>
          <w:rFonts w:ascii="Calibri" w:eastAsia="Calibri" w:hAnsi="Calibri" w:cs="Calibri"/>
        </w:rPr>
        <w:t xml:space="preserve">wagę </w:t>
      </w:r>
      <w:r w:rsidR="00046684">
        <w:rPr>
          <w:rFonts w:ascii="Calibri" w:eastAsia="Calibri" w:hAnsi="Calibri" w:cs="Calibri"/>
        </w:rPr>
        <w:t xml:space="preserve">i </w:t>
      </w:r>
      <w:r w:rsidRPr="3635E8AD">
        <w:rPr>
          <w:rFonts w:ascii="Calibri" w:eastAsia="Calibri" w:hAnsi="Calibri" w:cs="Calibri"/>
        </w:rPr>
        <w:t>czujnik mikrometryczny.</w:t>
      </w:r>
      <w:r w:rsidR="00046684">
        <w:rPr>
          <w:rFonts w:ascii="Calibri" w:eastAsia="Calibri" w:hAnsi="Calibri" w:cs="Calibri"/>
        </w:rPr>
        <w:t xml:space="preserve"> </w:t>
      </w:r>
      <w:r w:rsidR="002D0E47">
        <w:rPr>
          <w:rFonts w:ascii="Calibri" w:eastAsia="Calibri" w:hAnsi="Calibri" w:cs="Calibri"/>
        </w:rPr>
        <w:t xml:space="preserve">Zaczęliśmy </w:t>
      </w:r>
      <w:r w:rsidR="00A31A05">
        <w:rPr>
          <w:rFonts w:ascii="Calibri" w:eastAsia="Calibri" w:hAnsi="Calibri" w:cs="Calibri"/>
        </w:rPr>
        <w:t>właściwe pomiary</w:t>
      </w:r>
      <w:r w:rsidRPr="3635E8AD">
        <w:rPr>
          <w:rFonts w:ascii="Calibri" w:eastAsia="Calibri" w:hAnsi="Calibri" w:cs="Calibri"/>
        </w:rPr>
        <w:t xml:space="preserve"> </w:t>
      </w:r>
      <w:r w:rsidR="00A31A05">
        <w:rPr>
          <w:rFonts w:ascii="Calibri" w:eastAsia="Calibri" w:hAnsi="Calibri" w:cs="Calibri"/>
        </w:rPr>
        <w:t>wydłużenia</w:t>
      </w:r>
      <w:r w:rsidRPr="3635E8AD">
        <w:rPr>
          <w:rFonts w:ascii="Calibri" w:eastAsia="Calibri" w:hAnsi="Calibri" w:cs="Calibri"/>
        </w:rPr>
        <w:t xml:space="preserve"> za pomocą czujnika mikrometrycznego obciążając szalkę coraz większy</w:t>
      </w:r>
      <w:r w:rsidR="00A31A05">
        <w:rPr>
          <w:rFonts w:ascii="Calibri" w:eastAsia="Calibri" w:hAnsi="Calibri" w:cs="Calibri"/>
        </w:rPr>
        <w:t xml:space="preserve">mi </w:t>
      </w:r>
      <w:r w:rsidRPr="3635E8AD">
        <w:rPr>
          <w:rFonts w:ascii="Calibri" w:eastAsia="Calibri" w:hAnsi="Calibri" w:cs="Calibri"/>
        </w:rPr>
        <w:t>odważnik</w:t>
      </w:r>
      <w:r w:rsidR="00A31A05">
        <w:rPr>
          <w:rFonts w:ascii="Calibri" w:eastAsia="Calibri" w:hAnsi="Calibri" w:cs="Calibri"/>
        </w:rPr>
        <w:t>ami</w:t>
      </w:r>
      <w:r w:rsidRPr="3635E8AD">
        <w:rPr>
          <w:rFonts w:ascii="Calibri" w:eastAsia="Calibri" w:hAnsi="Calibri" w:cs="Calibri"/>
        </w:rPr>
        <w:t xml:space="preserve"> w zakresie od 0 do </w:t>
      </w:r>
      <w:r w:rsidR="40923C15" w:rsidRPr="3635E8AD">
        <w:rPr>
          <w:rFonts w:ascii="Calibri" w:eastAsia="Calibri" w:hAnsi="Calibri" w:cs="Calibri"/>
        </w:rPr>
        <w:t>10</w:t>
      </w:r>
      <w:r w:rsidRPr="3635E8AD">
        <w:rPr>
          <w:rFonts w:ascii="Calibri" w:eastAsia="Calibri" w:hAnsi="Calibri" w:cs="Calibri"/>
        </w:rPr>
        <w:t xml:space="preserve"> kg ze skokiem co </w:t>
      </w:r>
      <w:r w:rsidR="2CD50F12" w:rsidRPr="3635E8AD">
        <w:rPr>
          <w:rFonts w:ascii="Calibri" w:eastAsia="Calibri" w:hAnsi="Calibri" w:cs="Calibri"/>
        </w:rPr>
        <w:t>1</w:t>
      </w:r>
      <w:r w:rsidRPr="3635E8AD">
        <w:rPr>
          <w:rFonts w:ascii="Calibri" w:eastAsia="Calibri" w:hAnsi="Calibri" w:cs="Calibri"/>
        </w:rPr>
        <w:t xml:space="preserve"> kg. </w:t>
      </w:r>
    </w:p>
    <w:p w14:paraId="13E61BD1" w14:textId="6E1CCB42" w:rsidR="223CDF34" w:rsidRDefault="223CDF34" w:rsidP="3635E8AD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Analogiczną p</w:t>
      </w:r>
      <w:r w:rsidR="7BEB99D5" w:rsidRPr="3635E8AD">
        <w:rPr>
          <w:rFonts w:ascii="Calibri" w:eastAsia="Calibri" w:hAnsi="Calibri" w:cs="Calibri"/>
        </w:rPr>
        <w:t>rocedurę</w:t>
      </w:r>
      <w:r w:rsidR="22E52098" w:rsidRPr="3635E8AD">
        <w:rPr>
          <w:rFonts w:ascii="Calibri" w:eastAsia="Calibri" w:hAnsi="Calibri" w:cs="Calibri"/>
        </w:rPr>
        <w:t xml:space="preserve"> pomiar</w:t>
      </w:r>
      <w:r w:rsidR="5E428764" w:rsidRPr="3635E8AD">
        <w:rPr>
          <w:rFonts w:ascii="Calibri" w:eastAsia="Calibri" w:hAnsi="Calibri" w:cs="Calibri"/>
        </w:rPr>
        <w:t>u</w:t>
      </w:r>
      <w:r w:rsidR="22E52098" w:rsidRPr="3635E8AD">
        <w:rPr>
          <w:rFonts w:ascii="Calibri" w:eastAsia="Calibri" w:hAnsi="Calibri" w:cs="Calibri"/>
        </w:rPr>
        <w:t xml:space="preserve"> </w:t>
      </w:r>
      <w:r w:rsidR="75EB86EE" w:rsidRPr="3635E8AD">
        <w:rPr>
          <w:rFonts w:ascii="Calibri" w:eastAsia="Calibri" w:hAnsi="Calibri" w:cs="Calibri"/>
        </w:rPr>
        <w:t>p</w:t>
      </w:r>
      <w:r w:rsidR="1A4BA36F" w:rsidRPr="3635E8AD">
        <w:rPr>
          <w:rFonts w:ascii="Calibri" w:eastAsia="Calibri" w:hAnsi="Calibri" w:cs="Calibri"/>
        </w:rPr>
        <w:t>rzeprowadziliśmy</w:t>
      </w:r>
      <w:r w:rsidR="75EB86EE" w:rsidRPr="3635E8AD">
        <w:rPr>
          <w:rFonts w:ascii="Calibri" w:eastAsia="Calibri" w:hAnsi="Calibri" w:cs="Calibri"/>
        </w:rPr>
        <w:t xml:space="preserve"> dla</w:t>
      </w:r>
      <w:r w:rsidR="22E52098" w:rsidRPr="3635E8AD">
        <w:rPr>
          <w:rFonts w:ascii="Calibri" w:eastAsia="Calibri" w:hAnsi="Calibri" w:cs="Calibri"/>
        </w:rPr>
        <w:t xml:space="preserve"> drutu </w:t>
      </w:r>
      <w:r w:rsidR="003F7F2F" w:rsidRPr="3635E8AD">
        <w:rPr>
          <w:rFonts w:ascii="Calibri" w:eastAsia="Calibri" w:hAnsi="Calibri" w:cs="Calibri"/>
        </w:rPr>
        <w:t>z mosiądzu</w:t>
      </w:r>
      <w:r w:rsidR="22E52098" w:rsidRPr="3635E8AD">
        <w:rPr>
          <w:rFonts w:ascii="Calibri" w:eastAsia="Calibri" w:hAnsi="Calibri" w:cs="Calibri"/>
        </w:rPr>
        <w:t xml:space="preserve">. Jedyną różnicą było wykonywanie pomiarów w zakresie od 0 do </w:t>
      </w:r>
      <w:r w:rsidR="488E1B88" w:rsidRPr="3635E8AD">
        <w:rPr>
          <w:rFonts w:ascii="Calibri" w:eastAsia="Calibri" w:hAnsi="Calibri" w:cs="Calibri"/>
        </w:rPr>
        <w:t>6</w:t>
      </w:r>
      <w:r w:rsidR="22E52098" w:rsidRPr="3635E8AD">
        <w:rPr>
          <w:rFonts w:ascii="Calibri" w:eastAsia="Calibri" w:hAnsi="Calibri" w:cs="Calibri"/>
        </w:rPr>
        <w:t xml:space="preserve"> kg</w:t>
      </w:r>
      <w:r w:rsidR="1145462A" w:rsidRPr="3635E8AD">
        <w:rPr>
          <w:rFonts w:ascii="Calibri" w:eastAsia="Calibri" w:hAnsi="Calibri" w:cs="Calibri"/>
        </w:rPr>
        <w:t xml:space="preserve"> ze skokiem</w:t>
      </w:r>
      <w:r w:rsidR="00A31A05">
        <w:rPr>
          <w:rFonts w:ascii="Calibri" w:eastAsia="Calibri" w:hAnsi="Calibri" w:cs="Calibri"/>
        </w:rPr>
        <w:t xml:space="preserve"> c</w:t>
      </w:r>
      <w:r w:rsidR="00AA593E">
        <w:rPr>
          <w:rFonts w:ascii="Calibri" w:eastAsia="Calibri" w:hAnsi="Calibri" w:cs="Calibri"/>
        </w:rPr>
        <w:t>o 0,5kg</w:t>
      </w:r>
      <w:r w:rsidR="22E52098" w:rsidRPr="3635E8AD">
        <w:rPr>
          <w:rFonts w:ascii="Calibri" w:eastAsia="Calibri" w:hAnsi="Calibri" w:cs="Calibri"/>
        </w:rPr>
        <w:t>,</w:t>
      </w:r>
      <w:r w:rsidR="0026E005" w:rsidRPr="3635E8AD">
        <w:rPr>
          <w:rFonts w:ascii="Calibri" w:eastAsia="Calibri" w:hAnsi="Calibri" w:cs="Calibri"/>
        </w:rPr>
        <w:t xml:space="preserve"> </w:t>
      </w:r>
      <w:r w:rsidR="22E52098" w:rsidRPr="3635E8AD">
        <w:rPr>
          <w:rFonts w:ascii="Calibri" w:eastAsia="Calibri" w:hAnsi="Calibri" w:cs="Calibri"/>
        </w:rPr>
        <w:t xml:space="preserve">co jest wynikiem </w:t>
      </w:r>
      <w:r w:rsidR="1779381B" w:rsidRPr="3635E8AD">
        <w:rPr>
          <w:rFonts w:ascii="Calibri" w:eastAsia="Calibri" w:hAnsi="Calibri" w:cs="Calibri"/>
        </w:rPr>
        <w:t>mniejszej wytrzymałości mosiądzu od stali.</w:t>
      </w:r>
    </w:p>
    <w:p w14:paraId="6018FA81" w14:textId="191D77A2" w:rsidR="00F9407A" w:rsidRPr="00F9407A" w:rsidRDefault="7A995251" w:rsidP="00F9407A">
      <w:pPr>
        <w:pStyle w:val="Nagwek1"/>
        <w:numPr>
          <w:ilvl w:val="0"/>
          <w:numId w:val="1"/>
        </w:numPr>
        <w:rPr>
          <w:b/>
          <w:bCs/>
        </w:rPr>
      </w:pPr>
      <w:bookmarkStart w:id="5" w:name="_Toc179751712"/>
      <w:r w:rsidRPr="3635E8AD">
        <w:rPr>
          <w:b/>
          <w:bCs/>
        </w:rPr>
        <w:t>Wyniki pomiarów</w:t>
      </w:r>
      <w:bookmarkEnd w:id="5"/>
    </w:p>
    <w:p w14:paraId="2E08C2F6" w14:textId="22CB083F" w:rsidR="7A995251" w:rsidRDefault="7A995251" w:rsidP="00F9407A">
      <w:pPr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  <w:b/>
          <w:bCs/>
        </w:rPr>
        <w:t xml:space="preserve">Tabela 1. </w:t>
      </w:r>
      <w:r w:rsidRPr="3635E8AD">
        <w:rPr>
          <w:rFonts w:ascii="Calibri" w:eastAsia="Calibri" w:hAnsi="Calibri" w:cs="Calibri"/>
        </w:rPr>
        <w:t>Wyniki pomiarów dla drutu stalowego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635E8AD" w14:paraId="624855DF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141FF922" w14:textId="1FF4AECA" w:rsidR="7A995251" w:rsidRDefault="007C2669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M</w:t>
            </w:r>
            <w:r w:rsidR="004C29CD">
              <w:rPr>
                <w:rFonts w:ascii="Calibri" w:eastAsia="Calibri" w:hAnsi="Calibri" w:cs="Calibri"/>
                <w:b/>
                <w:bCs/>
              </w:rPr>
              <w:t>asa</w:t>
            </w:r>
            <w:r>
              <w:rPr>
                <w:rFonts w:ascii="Calibri" w:eastAsia="Calibri" w:hAnsi="Calibri" w:cs="Calibri"/>
                <w:b/>
                <w:bCs/>
              </w:rPr>
              <w:t xml:space="preserve"> odważników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="7A995251" w:rsidRPr="3635E8AD">
              <w:rPr>
                <w:rFonts w:ascii="Times New Roman" w:eastAsia="Times New Roman" w:hAnsi="Times New Roman" w:cs="Times New Roman"/>
                <w:i/>
                <w:iCs/>
              </w:rPr>
              <w:t>kg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28C66F08" w14:textId="45368D49" w:rsidR="7A995251" w:rsidRDefault="0085384F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Działająca s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 xml:space="preserve">iła </w:t>
            </w:r>
            <w:r w:rsidR="7A995251" w:rsidRPr="3635E8AD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F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="7A995251" w:rsidRPr="3635E8AD">
              <w:rPr>
                <w:rFonts w:ascii="Times New Roman" w:eastAsia="Times New Roman" w:hAnsi="Times New Roman" w:cs="Times New Roman"/>
                <w:i/>
                <w:iCs/>
              </w:rPr>
              <w:t>N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74BD4B3C" w14:textId="7B11DB79" w:rsidR="7A995251" w:rsidRDefault="0085384F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del w:id="6" w:author="Marek Ciechanowski" w:date="2024-10-14T11:48:00Z" w16du:dateUtc="2024-10-14T09:48:00Z">
              <w:r w:rsidDel="00885464">
                <w:rPr>
                  <w:rFonts w:ascii="Calibri" w:eastAsia="Calibri" w:hAnsi="Calibri" w:cs="Calibri"/>
                  <w:b/>
                  <w:bCs/>
                </w:rPr>
                <w:delText xml:space="preserve">Pomiar </w:delText>
              </w:r>
            </w:del>
            <w:ins w:id="7" w:author="Marek Ciechanowski" w:date="2024-10-14T11:48:00Z" w16du:dateUtc="2024-10-14T09:48:00Z">
              <w:r w:rsidR="00885464">
                <w:rPr>
                  <w:rFonts w:ascii="Calibri" w:eastAsia="Calibri" w:hAnsi="Calibri" w:cs="Calibri"/>
                  <w:b/>
                  <w:bCs/>
                </w:rPr>
                <w:t>Wskazanie</w:t>
              </w:r>
              <w:r w:rsidR="00885464">
                <w:rPr>
                  <w:rFonts w:ascii="Calibri" w:eastAsia="Calibri" w:hAnsi="Calibri" w:cs="Calibri"/>
                  <w:b/>
                  <w:bCs/>
                </w:rPr>
                <w:t xml:space="preserve"> </w:t>
              </w:r>
            </w:ins>
            <w:r w:rsidR="004C29CD">
              <w:rPr>
                <w:rFonts w:ascii="Calibri" w:eastAsia="Calibri" w:hAnsi="Calibri" w:cs="Calibri"/>
                <w:b/>
                <w:bCs/>
              </w:rPr>
              <w:t>czujnika mikrometrycznego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>[</w:t>
            </w:r>
            <w:r w:rsidR="7A995251" w:rsidRPr="3635E8AD">
              <w:rPr>
                <w:rFonts w:ascii="Times New Roman" w:eastAsia="Times New Roman" w:hAnsi="Times New Roman" w:cs="Times New Roman"/>
                <w:i/>
                <w:iCs/>
              </w:rPr>
              <w:t>mm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56AD1D92" w14:textId="47008EE9" w:rsidR="7A995251" w:rsidRDefault="7A995251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3635E8AD">
              <w:rPr>
                <w:rFonts w:ascii="Calibri" w:eastAsia="Calibri" w:hAnsi="Calibri" w:cs="Calibri"/>
                <w:b/>
                <w:bCs/>
              </w:rPr>
              <w:t xml:space="preserve">Wydłużenie </w:t>
            </w:r>
            <w:commentRangeStart w:id="8"/>
            <w:r w:rsidRPr="3635E8AD">
              <w:rPr>
                <w:rFonts w:ascii="Calibri" w:eastAsia="Calibri" w:hAnsi="Calibri" w:cs="Calibri"/>
                <w:b/>
                <w:bCs/>
              </w:rPr>
              <w:t>średnie</w:t>
            </w:r>
            <w:commentRangeEnd w:id="8"/>
            <w:r w:rsidR="00885464">
              <w:rPr>
                <w:rStyle w:val="Odwoaniedokomentarza"/>
              </w:rPr>
              <w:commentReference w:id="8"/>
            </w:r>
            <w:r w:rsidRPr="3635E8A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635E8AD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Δl</w:t>
            </w:r>
            <w:proofErr w:type="spellEnd"/>
            <w:r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Pr="3635E8AD">
              <w:rPr>
                <w:rFonts w:ascii="Times New Roman" w:eastAsia="Times New Roman" w:hAnsi="Times New Roman" w:cs="Times New Roman"/>
                <w:i/>
                <w:iCs/>
              </w:rPr>
              <w:t>mm</w:t>
            </w:r>
            <w:r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</w:tr>
      <w:tr w:rsidR="3635E8AD" w14:paraId="272796E4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13134662" w14:textId="7D7C7874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1,0</w:t>
            </w:r>
          </w:p>
        </w:tc>
        <w:tc>
          <w:tcPr>
            <w:tcW w:w="2254" w:type="dxa"/>
            <w:vAlign w:val="center"/>
          </w:tcPr>
          <w:p w14:paraId="51F3AF28" w14:textId="138476FE" w:rsidR="7D74C159" w:rsidRDefault="7D74C159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9,81</w:t>
            </w:r>
          </w:p>
        </w:tc>
        <w:tc>
          <w:tcPr>
            <w:tcW w:w="2254" w:type="dxa"/>
            <w:vAlign w:val="center"/>
          </w:tcPr>
          <w:p w14:paraId="1EEE41B8" w14:textId="218F46E5" w:rsidR="3B5D832B" w:rsidRDefault="3B5D832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0,97</w:t>
            </w:r>
          </w:p>
        </w:tc>
        <w:tc>
          <w:tcPr>
            <w:tcW w:w="2254" w:type="dxa"/>
            <w:vAlign w:val="center"/>
          </w:tcPr>
          <w:p w14:paraId="2996D8CD" w14:textId="7CCC1DB0" w:rsidR="334C881E" w:rsidRDefault="334C881E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0,4</w:t>
            </w:r>
            <w:r w:rsidR="0F4D5F35" w:rsidRPr="3635E8AD">
              <w:rPr>
                <w:rFonts w:ascii="Calibri" w:eastAsia="Calibri" w:hAnsi="Calibri" w:cs="Calibri"/>
              </w:rPr>
              <w:t>6</w:t>
            </w:r>
          </w:p>
        </w:tc>
      </w:tr>
      <w:tr w:rsidR="3635E8AD" w14:paraId="1891C5BC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1EE91153" w14:textId="35AD8E57" w:rsidR="0818779F" w:rsidRDefault="0818779F" w:rsidP="3635E8AD">
            <w:pPr>
              <w:jc w:val="center"/>
            </w:pPr>
            <w:r w:rsidRPr="3635E8AD">
              <w:rPr>
                <w:rFonts w:ascii="Calibri" w:eastAsia="Calibri" w:hAnsi="Calibri" w:cs="Calibri"/>
              </w:rPr>
              <w:t>2,0</w:t>
            </w:r>
          </w:p>
        </w:tc>
        <w:tc>
          <w:tcPr>
            <w:tcW w:w="2254" w:type="dxa"/>
            <w:vAlign w:val="center"/>
          </w:tcPr>
          <w:p w14:paraId="5FD51BD1" w14:textId="433473EA" w:rsidR="362500B1" w:rsidRDefault="362500B1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19,62</w:t>
            </w:r>
          </w:p>
        </w:tc>
        <w:tc>
          <w:tcPr>
            <w:tcW w:w="2254" w:type="dxa"/>
            <w:vAlign w:val="center"/>
          </w:tcPr>
          <w:p w14:paraId="38A371F3" w14:textId="4D3214D6" w:rsidR="03780A86" w:rsidRDefault="03780A86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1,57</w:t>
            </w:r>
          </w:p>
        </w:tc>
        <w:tc>
          <w:tcPr>
            <w:tcW w:w="2254" w:type="dxa"/>
            <w:vAlign w:val="center"/>
          </w:tcPr>
          <w:p w14:paraId="07B12FD7" w14:textId="57AD29ED" w:rsidR="6F4CC614" w:rsidRDefault="6F4CC61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</w:t>
            </w:r>
            <w:r w:rsidR="637B81F0" w:rsidRPr="3635E8AD">
              <w:rPr>
                <w:rFonts w:ascii="Calibri" w:eastAsia="Calibri" w:hAnsi="Calibri" w:cs="Calibri"/>
              </w:rPr>
              <w:t>,76</w:t>
            </w:r>
          </w:p>
        </w:tc>
      </w:tr>
      <w:tr w:rsidR="3635E8AD" w14:paraId="5DACF8C4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0DBA5586" w14:textId="1583AD98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3,0</w:t>
            </w:r>
          </w:p>
        </w:tc>
        <w:tc>
          <w:tcPr>
            <w:tcW w:w="2254" w:type="dxa"/>
            <w:vAlign w:val="center"/>
          </w:tcPr>
          <w:p w14:paraId="7CD0DAED" w14:textId="7FE485DB" w:rsidR="439AD323" w:rsidRDefault="439AD323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29,43</w:t>
            </w:r>
          </w:p>
        </w:tc>
        <w:tc>
          <w:tcPr>
            <w:tcW w:w="2254" w:type="dxa"/>
            <w:vAlign w:val="center"/>
          </w:tcPr>
          <w:p w14:paraId="7E3AC71E" w14:textId="5A884DB9" w:rsidR="017DBFB4" w:rsidRDefault="017DBFB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2,05</w:t>
            </w:r>
          </w:p>
        </w:tc>
        <w:tc>
          <w:tcPr>
            <w:tcW w:w="2254" w:type="dxa"/>
            <w:vAlign w:val="center"/>
          </w:tcPr>
          <w:p w14:paraId="3F1D377C" w14:textId="74822C84" w:rsidR="16564080" w:rsidRDefault="16564080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1,06</w:t>
            </w:r>
          </w:p>
        </w:tc>
      </w:tr>
      <w:tr w:rsidR="3635E8AD" w14:paraId="4BFACD1D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789E1373" w14:textId="551C211E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4,0</w:t>
            </w:r>
          </w:p>
        </w:tc>
        <w:tc>
          <w:tcPr>
            <w:tcW w:w="2254" w:type="dxa"/>
            <w:vAlign w:val="center"/>
          </w:tcPr>
          <w:p w14:paraId="482A981F" w14:textId="21613194" w:rsidR="1B5E5D11" w:rsidRDefault="1B5E5D11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39,24</w:t>
            </w:r>
          </w:p>
        </w:tc>
        <w:tc>
          <w:tcPr>
            <w:tcW w:w="2254" w:type="dxa"/>
            <w:vAlign w:val="center"/>
          </w:tcPr>
          <w:p w14:paraId="0E3DB57D" w14:textId="0E245A2F" w:rsidR="244913EB" w:rsidRDefault="244913E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</w:t>
            </w:r>
            <w:commentRangeStart w:id="9"/>
            <w:r w:rsidRPr="3635E8AD">
              <w:rPr>
                <w:rFonts w:ascii="Calibri" w:eastAsia="Calibri" w:hAnsi="Calibri" w:cs="Calibri"/>
              </w:rPr>
              <w:t>465</w:t>
            </w:r>
            <w:commentRangeEnd w:id="9"/>
            <w:r w:rsidR="00885464">
              <w:rPr>
                <w:rStyle w:val="Odwoaniedokomentarza"/>
              </w:rPr>
              <w:commentReference w:id="9"/>
            </w:r>
          </w:p>
        </w:tc>
        <w:tc>
          <w:tcPr>
            <w:tcW w:w="2254" w:type="dxa"/>
            <w:vAlign w:val="center"/>
          </w:tcPr>
          <w:p w14:paraId="254A7BC7" w14:textId="404E9947" w:rsidR="5FC9C3FA" w:rsidRDefault="5FC9C3FA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1,23</w:t>
            </w:r>
          </w:p>
        </w:tc>
      </w:tr>
      <w:tr w:rsidR="3635E8AD" w14:paraId="698DB9FF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4BA105C2" w14:textId="2C2E6122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5,0</w:t>
            </w:r>
          </w:p>
        </w:tc>
        <w:tc>
          <w:tcPr>
            <w:tcW w:w="2254" w:type="dxa"/>
            <w:vAlign w:val="center"/>
          </w:tcPr>
          <w:p w14:paraId="3B8C5AAB" w14:textId="270EC7D4" w:rsidR="068D9590" w:rsidRDefault="068D9590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49,05</w:t>
            </w:r>
          </w:p>
        </w:tc>
        <w:tc>
          <w:tcPr>
            <w:tcW w:w="2254" w:type="dxa"/>
            <w:vAlign w:val="center"/>
          </w:tcPr>
          <w:p w14:paraId="04697DE9" w14:textId="7E45385A" w:rsidR="2CDAA09C" w:rsidRDefault="2CDAA09C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2,8</w:t>
            </w:r>
          </w:p>
        </w:tc>
        <w:tc>
          <w:tcPr>
            <w:tcW w:w="2254" w:type="dxa"/>
            <w:vAlign w:val="center"/>
          </w:tcPr>
          <w:p w14:paraId="2918522E" w14:textId="1BA28481" w:rsidR="433E1ADC" w:rsidRDefault="433E1ADC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1,40</w:t>
            </w:r>
          </w:p>
        </w:tc>
      </w:tr>
      <w:tr w:rsidR="3635E8AD" w14:paraId="5B7B37F2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42B3BEDF" w14:textId="761713A2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6,0</w:t>
            </w:r>
          </w:p>
        </w:tc>
        <w:tc>
          <w:tcPr>
            <w:tcW w:w="2254" w:type="dxa"/>
            <w:vAlign w:val="center"/>
          </w:tcPr>
          <w:p w14:paraId="60324E17" w14:textId="6E44F71B" w:rsidR="0369961B" w:rsidRDefault="0369961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58,86</w:t>
            </w:r>
          </w:p>
        </w:tc>
        <w:tc>
          <w:tcPr>
            <w:tcW w:w="2254" w:type="dxa"/>
            <w:vAlign w:val="center"/>
          </w:tcPr>
          <w:p w14:paraId="46885CC8" w14:textId="3DB97034" w:rsidR="44B0F05A" w:rsidRDefault="44B0F05A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3,12</w:t>
            </w:r>
          </w:p>
        </w:tc>
        <w:tc>
          <w:tcPr>
            <w:tcW w:w="2254" w:type="dxa"/>
            <w:vAlign w:val="center"/>
          </w:tcPr>
          <w:p w14:paraId="6F81E492" w14:textId="42C6194E" w:rsidR="39C7187F" w:rsidRDefault="39C7187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1,56</w:t>
            </w:r>
          </w:p>
        </w:tc>
      </w:tr>
      <w:tr w:rsidR="3635E8AD" w14:paraId="6D9E5CBE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0404D95B" w14:textId="1A0F9AF8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7,0</w:t>
            </w:r>
          </w:p>
        </w:tc>
        <w:tc>
          <w:tcPr>
            <w:tcW w:w="2254" w:type="dxa"/>
            <w:vAlign w:val="center"/>
          </w:tcPr>
          <w:p w14:paraId="498C6144" w14:textId="4A675D9E" w:rsidR="63A19500" w:rsidRDefault="63A19500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68,67</w:t>
            </w:r>
          </w:p>
        </w:tc>
        <w:tc>
          <w:tcPr>
            <w:tcW w:w="2254" w:type="dxa"/>
            <w:vAlign w:val="center"/>
          </w:tcPr>
          <w:p w14:paraId="510A7C39" w14:textId="6815EAEC" w:rsidR="74267254" w:rsidRDefault="7426725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3,43</w:t>
            </w:r>
          </w:p>
        </w:tc>
        <w:tc>
          <w:tcPr>
            <w:tcW w:w="2254" w:type="dxa"/>
            <w:vAlign w:val="center"/>
          </w:tcPr>
          <w:p w14:paraId="5AF6DF85" w14:textId="5DEBD6CD" w:rsidR="04E7484B" w:rsidRDefault="04E7484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1,72</w:t>
            </w:r>
          </w:p>
        </w:tc>
      </w:tr>
      <w:tr w:rsidR="3635E8AD" w14:paraId="3AD88B19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57A1E4B9" w14:textId="2D25FD38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8,0</w:t>
            </w:r>
          </w:p>
        </w:tc>
        <w:tc>
          <w:tcPr>
            <w:tcW w:w="2254" w:type="dxa"/>
            <w:vAlign w:val="center"/>
          </w:tcPr>
          <w:p w14:paraId="63F82DDD" w14:textId="5421C8B0" w:rsidR="08C76B8E" w:rsidRDefault="08C76B8E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78,48</w:t>
            </w:r>
          </w:p>
        </w:tc>
        <w:tc>
          <w:tcPr>
            <w:tcW w:w="2254" w:type="dxa"/>
            <w:vAlign w:val="center"/>
          </w:tcPr>
          <w:p w14:paraId="26749025" w14:textId="7C967EDA" w:rsidR="6DFF5A9B" w:rsidRDefault="6DFF5A9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3,74</w:t>
            </w:r>
          </w:p>
        </w:tc>
        <w:tc>
          <w:tcPr>
            <w:tcW w:w="2254" w:type="dxa"/>
            <w:vAlign w:val="center"/>
          </w:tcPr>
          <w:p w14:paraId="130C13AD" w14:textId="6844A9A7" w:rsidR="4B3D8188" w:rsidRDefault="4B3D8188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1,87</w:t>
            </w:r>
          </w:p>
        </w:tc>
      </w:tr>
      <w:tr w:rsidR="3635E8AD" w14:paraId="7EFBBF53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5AFDB8DF" w14:textId="4C068355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9,0</w:t>
            </w:r>
          </w:p>
        </w:tc>
        <w:tc>
          <w:tcPr>
            <w:tcW w:w="2254" w:type="dxa"/>
            <w:vAlign w:val="center"/>
          </w:tcPr>
          <w:p w14:paraId="3EC332EE" w14:textId="71736D2D" w:rsidR="5FAA795A" w:rsidRDefault="5FAA795A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88,29</w:t>
            </w:r>
          </w:p>
        </w:tc>
        <w:tc>
          <w:tcPr>
            <w:tcW w:w="2254" w:type="dxa"/>
            <w:vAlign w:val="center"/>
          </w:tcPr>
          <w:p w14:paraId="2401CA81" w14:textId="6DCDBA8F" w:rsidR="3D358C37" w:rsidRDefault="3D358C37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4,00</w:t>
            </w:r>
          </w:p>
        </w:tc>
        <w:tc>
          <w:tcPr>
            <w:tcW w:w="2254" w:type="dxa"/>
            <w:vAlign w:val="center"/>
          </w:tcPr>
          <w:p w14:paraId="142DA21E" w14:textId="6E52966E" w:rsidR="39241B94" w:rsidRDefault="39241B9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2,00</w:t>
            </w:r>
          </w:p>
        </w:tc>
      </w:tr>
      <w:tr w:rsidR="3635E8AD" w14:paraId="07A38887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59F5C2D3" w14:textId="01CD9023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10,0</w:t>
            </w:r>
          </w:p>
        </w:tc>
        <w:tc>
          <w:tcPr>
            <w:tcW w:w="2254" w:type="dxa"/>
            <w:vAlign w:val="center"/>
          </w:tcPr>
          <w:p w14:paraId="5FC15624" w14:textId="3555FBE8" w:rsidR="73CD7396" w:rsidRDefault="73CD7396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98,1</w:t>
            </w:r>
          </w:p>
        </w:tc>
        <w:tc>
          <w:tcPr>
            <w:tcW w:w="2254" w:type="dxa"/>
            <w:vAlign w:val="center"/>
          </w:tcPr>
          <w:p w14:paraId="78A781FD" w14:textId="11A1D4EF" w:rsidR="3FA52DC8" w:rsidRDefault="3FA52DC8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4,31</w:t>
            </w:r>
          </w:p>
        </w:tc>
        <w:tc>
          <w:tcPr>
            <w:tcW w:w="2254" w:type="dxa"/>
            <w:vAlign w:val="center"/>
          </w:tcPr>
          <w:p w14:paraId="02EF2F4C" w14:textId="048CDF20" w:rsidR="3B47C6EB" w:rsidRDefault="3B47C6E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2,16</w:t>
            </w:r>
          </w:p>
        </w:tc>
      </w:tr>
    </w:tbl>
    <w:p w14:paraId="60429E45" w14:textId="7179DC92" w:rsidR="3635E8AD" w:rsidRDefault="3635E8AD"/>
    <w:p w14:paraId="06AD32C4" w14:textId="7ECF80C8" w:rsidR="3B47C6EB" w:rsidRDefault="3B47C6EB" w:rsidP="00F9407A">
      <w:r w:rsidRPr="3635E8AD">
        <w:rPr>
          <w:rFonts w:ascii="Calibri" w:eastAsia="Calibri" w:hAnsi="Calibri" w:cs="Calibri"/>
          <w:b/>
          <w:bCs/>
        </w:rPr>
        <w:t>Tabela 2.</w:t>
      </w:r>
      <w:r w:rsidRPr="3635E8AD">
        <w:rPr>
          <w:rFonts w:ascii="Calibri" w:eastAsia="Calibri" w:hAnsi="Calibri" w:cs="Calibri"/>
        </w:rPr>
        <w:t xml:space="preserve"> Wyniki pomiarów dla drutu mosiężnego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635E8AD" w14:paraId="0A332379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30A4C9E3" w14:textId="2AB43359" w:rsidR="3635E8AD" w:rsidRDefault="007C2669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Masa odważników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="3635E8AD" w:rsidRPr="3635E8AD">
              <w:rPr>
                <w:rFonts w:ascii="Times New Roman" w:eastAsia="Times New Roman" w:hAnsi="Times New Roman" w:cs="Times New Roman"/>
                <w:i/>
                <w:iCs/>
              </w:rPr>
              <w:t>kg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4736A033" w14:textId="628E468F" w:rsidR="3635E8AD" w:rsidRDefault="0085384F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Działająca s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 xml:space="preserve">iła </w:t>
            </w:r>
            <w:r w:rsidR="3635E8AD" w:rsidRPr="3635E8AD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F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="3635E8AD" w:rsidRPr="3635E8AD">
              <w:rPr>
                <w:rFonts w:ascii="Times New Roman" w:eastAsia="Times New Roman" w:hAnsi="Times New Roman" w:cs="Times New Roman"/>
                <w:i/>
                <w:iCs/>
              </w:rPr>
              <w:t>N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4FE0C31A" w14:textId="2A489F8F" w:rsidR="3635E8AD" w:rsidRDefault="0085384F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Pomiar </w:t>
            </w:r>
            <w:r w:rsidR="004C29CD">
              <w:rPr>
                <w:rFonts w:ascii="Calibri" w:eastAsia="Calibri" w:hAnsi="Calibri" w:cs="Calibri"/>
                <w:b/>
                <w:bCs/>
              </w:rPr>
              <w:t>czujnika mikrometrycznego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>[</w:t>
            </w:r>
            <w:r w:rsidR="3635E8AD" w:rsidRPr="3635E8AD">
              <w:rPr>
                <w:rFonts w:ascii="Times New Roman" w:eastAsia="Times New Roman" w:hAnsi="Times New Roman" w:cs="Times New Roman"/>
                <w:i/>
                <w:iCs/>
              </w:rPr>
              <w:t>mm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66996121" w14:textId="47008EE9" w:rsidR="3635E8AD" w:rsidRDefault="3635E8AD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3635E8AD">
              <w:rPr>
                <w:rFonts w:ascii="Calibri" w:eastAsia="Calibri" w:hAnsi="Calibri" w:cs="Calibri"/>
                <w:b/>
                <w:bCs/>
              </w:rPr>
              <w:t xml:space="preserve">Wydłużenie średnie </w:t>
            </w:r>
            <w:proofErr w:type="spellStart"/>
            <w:r w:rsidRPr="3635E8AD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Δl</w:t>
            </w:r>
            <w:proofErr w:type="spellEnd"/>
            <w:r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Pr="3635E8AD">
              <w:rPr>
                <w:rFonts w:ascii="Times New Roman" w:eastAsia="Times New Roman" w:hAnsi="Times New Roman" w:cs="Times New Roman"/>
                <w:i/>
                <w:iCs/>
              </w:rPr>
              <w:t>mm</w:t>
            </w:r>
            <w:r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</w:tr>
      <w:tr w:rsidR="3635E8AD" w14:paraId="7AA5531E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60AB0902" w14:textId="1B23BD8F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1,0</w:t>
            </w:r>
          </w:p>
        </w:tc>
        <w:tc>
          <w:tcPr>
            <w:tcW w:w="2254" w:type="dxa"/>
            <w:vAlign w:val="center"/>
          </w:tcPr>
          <w:p w14:paraId="696EDE1E" w14:textId="7F0AF70B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9,81</w:t>
            </w:r>
          </w:p>
        </w:tc>
        <w:tc>
          <w:tcPr>
            <w:tcW w:w="2254" w:type="dxa"/>
            <w:vAlign w:val="center"/>
          </w:tcPr>
          <w:p w14:paraId="01DEC811" w14:textId="14A6F4B6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0,46</w:t>
            </w:r>
          </w:p>
        </w:tc>
        <w:tc>
          <w:tcPr>
            <w:tcW w:w="2254" w:type="dxa"/>
            <w:vAlign w:val="center"/>
          </w:tcPr>
          <w:p w14:paraId="5D9D2F6A" w14:textId="7A4688FF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0,23</w:t>
            </w:r>
          </w:p>
        </w:tc>
      </w:tr>
      <w:tr w:rsidR="3635E8AD" w14:paraId="79760913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753C0953" w14:textId="7F69DE42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2,0</w:t>
            </w:r>
          </w:p>
        </w:tc>
        <w:tc>
          <w:tcPr>
            <w:tcW w:w="2254" w:type="dxa"/>
            <w:vAlign w:val="center"/>
          </w:tcPr>
          <w:p w14:paraId="382B4321" w14:textId="661B4530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19,62</w:t>
            </w:r>
          </w:p>
        </w:tc>
        <w:tc>
          <w:tcPr>
            <w:tcW w:w="2254" w:type="dxa"/>
            <w:vAlign w:val="center"/>
          </w:tcPr>
          <w:p w14:paraId="6BEF684E" w14:textId="0C344BB7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0,79</w:t>
            </w:r>
          </w:p>
        </w:tc>
        <w:tc>
          <w:tcPr>
            <w:tcW w:w="2254" w:type="dxa"/>
            <w:vAlign w:val="center"/>
          </w:tcPr>
          <w:p w14:paraId="693B1F76" w14:textId="7BBFC493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0,40</w:t>
            </w:r>
          </w:p>
        </w:tc>
      </w:tr>
      <w:tr w:rsidR="3635E8AD" w14:paraId="1A9EA033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73EF9EE2" w14:textId="39D7DD7E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2,5</w:t>
            </w:r>
          </w:p>
        </w:tc>
        <w:tc>
          <w:tcPr>
            <w:tcW w:w="2254" w:type="dxa"/>
            <w:vAlign w:val="center"/>
          </w:tcPr>
          <w:p w14:paraId="0710523C" w14:textId="2EE6F22C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24,53</w:t>
            </w:r>
          </w:p>
        </w:tc>
        <w:tc>
          <w:tcPr>
            <w:tcW w:w="2254" w:type="dxa"/>
            <w:vAlign w:val="center"/>
          </w:tcPr>
          <w:p w14:paraId="44DA6360" w14:textId="48EB8867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0,91</w:t>
            </w:r>
          </w:p>
        </w:tc>
        <w:tc>
          <w:tcPr>
            <w:tcW w:w="2254" w:type="dxa"/>
            <w:vAlign w:val="center"/>
          </w:tcPr>
          <w:p w14:paraId="53205C22" w14:textId="2B495C7D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0,46</w:t>
            </w:r>
          </w:p>
        </w:tc>
      </w:tr>
      <w:tr w:rsidR="3635E8AD" w14:paraId="0BF802D1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2CAECC77" w14:textId="36BE55EA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3,0</w:t>
            </w:r>
          </w:p>
        </w:tc>
        <w:tc>
          <w:tcPr>
            <w:tcW w:w="2254" w:type="dxa"/>
            <w:vAlign w:val="center"/>
          </w:tcPr>
          <w:p w14:paraId="3D200485" w14:textId="1147B55E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29,43</w:t>
            </w:r>
          </w:p>
        </w:tc>
        <w:tc>
          <w:tcPr>
            <w:tcW w:w="2254" w:type="dxa"/>
            <w:vAlign w:val="center"/>
          </w:tcPr>
          <w:p w14:paraId="21522672" w14:textId="155E78D2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1,06</w:t>
            </w:r>
          </w:p>
        </w:tc>
        <w:tc>
          <w:tcPr>
            <w:tcW w:w="2254" w:type="dxa"/>
            <w:vAlign w:val="center"/>
          </w:tcPr>
          <w:p w14:paraId="7DE0653E" w14:textId="087A005F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0,53</w:t>
            </w:r>
          </w:p>
        </w:tc>
      </w:tr>
      <w:tr w:rsidR="3635E8AD" w14:paraId="120A1F07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0EA6195A" w14:textId="7FE5F12C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3,5</w:t>
            </w:r>
          </w:p>
        </w:tc>
        <w:tc>
          <w:tcPr>
            <w:tcW w:w="2254" w:type="dxa"/>
            <w:vAlign w:val="center"/>
          </w:tcPr>
          <w:p w14:paraId="2FB46ABA" w14:textId="62FB879F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34,34</w:t>
            </w:r>
          </w:p>
        </w:tc>
        <w:tc>
          <w:tcPr>
            <w:tcW w:w="2254" w:type="dxa"/>
            <w:vAlign w:val="center"/>
          </w:tcPr>
          <w:p w14:paraId="732A9D47" w14:textId="5B71D890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1,19</w:t>
            </w:r>
          </w:p>
        </w:tc>
        <w:tc>
          <w:tcPr>
            <w:tcW w:w="2254" w:type="dxa"/>
            <w:vAlign w:val="center"/>
          </w:tcPr>
          <w:p w14:paraId="78EA82DE" w14:textId="41DC076E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0,60</w:t>
            </w:r>
          </w:p>
        </w:tc>
      </w:tr>
      <w:tr w:rsidR="3635E8AD" w14:paraId="3943B741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00A69381" w14:textId="519F4330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4,0</w:t>
            </w:r>
          </w:p>
        </w:tc>
        <w:tc>
          <w:tcPr>
            <w:tcW w:w="2254" w:type="dxa"/>
            <w:vAlign w:val="center"/>
          </w:tcPr>
          <w:p w14:paraId="3C477388" w14:textId="63AB133C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39,24</w:t>
            </w:r>
          </w:p>
        </w:tc>
        <w:tc>
          <w:tcPr>
            <w:tcW w:w="2254" w:type="dxa"/>
            <w:vAlign w:val="center"/>
          </w:tcPr>
          <w:p w14:paraId="50610BEB" w14:textId="358E993E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1,31</w:t>
            </w:r>
          </w:p>
        </w:tc>
        <w:tc>
          <w:tcPr>
            <w:tcW w:w="2254" w:type="dxa"/>
            <w:vAlign w:val="center"/>
          </w:tcPr>
          <w:p w14:paraId="7732EEC6" w14:textId="09CE3B1A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0,66</w:t>
            </w:r>
          </w:p>
        </w:tc>
      </w:tr>
      <w:tr w:rsidR="3635E8AD" w14:paraId="10AEE378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32ED88DC" w14:textId="528093F0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4,5</w:t>
            </w:r>
          </w:p>
        </w:tc>
        <w:tc>
          <w:tcPr>
            <w:tcW w:w="2254" w:type="dxa"/>
            <w:vAlign w:val="center"/>
          </w:tcPr>
          <w:p w14:paraId="01EE5489" w14:textId="4AEF0D65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44,15</w:t>
            </w:r>
          </w:p>
        </w:tc>
        <w:tc>
          <w:tcPr>
            <w:tcW w:w="2254" w:type="dxa"/>
            <w:vAlign w:val="center"/>
          </w:tcPr>
          <w:p w14:paraId="2076393C" w14:textId="0A7FA319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1,46</w:t>
            </w:r>
          </w:p>
        </w:tc>
        <w:tc>
          <w:tcPr>
            <w:tcW w:w="2254" w:type="dxa"/>
            <w:vAlign w:val="center"/>
          </w:tcPr>
          <w:p w14:paraId="6B6737A7" w14:textId="1F30DC09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0,73</w:t>
            </w:r>
          </w:p>
        </w:tc>
      </w:tr>
      <w:tr w:rsidR="3635E8AD" w14:paraId="00321554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2795AFEC" w14:textId="62AB3C60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5,0</w:t>
            </w:r>
          </w:p>
        </w:tc>
        <w:tc>
          <w:tcPr>
            <w:tcW w:w="2254" w:type="dxa"/>
            <w:vAlign w:val="center"/>
          </w:tcPr>
          <w:p w14:paraId="3C196AE2" w14:textId="2D63E7E0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49,05</w:t>
            </w:r>
          </w:p>
        </w:tc>
        <w:tc>
          <w:tcPr>
            <w:tcW w:w="2254" w:type="dxa"/>
            <w:vAlign w:val="center"/>
          </w:tcPr>
          <w:p w14:paraId="3335F7CE" w14:textId="766C2531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1,57</w:t>
            </w:r>
          </w:p>
        </w:tc>
        <w:tc>
          <w:tcPr>
            <w:tcW w:w="2254" w:type="dxa"/>
            <w:vAlign w:val="center"/>
          </w:tcPr>
          <w:p w14:paraId="290148FA" w14:textId="3509148E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0,79</w:t>
            </w:r>
          </w:p>
        </w:tc>
      </w:tr>
      <w:tr w:rsidR="3635E8AD" w14:paraId="36630D4E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02715A87" w14:textId="13F81CA6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5,5</w:t>
            </w:r>
          </w:p>
        </w:tc>
        <w:tc>
          <w:tcPr>
            <w:tcW w:w="2254" w:type="dxa"/>
            <w:vAlign w:val="center"/>
          </w:tcPr>
          <w:p w14:paraId="1549877D" w14:textId="4AE2AC6C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53,96</w:t>
            </w:r>
          </w:p>
        </w:tc>
        <w:tc>
          <w:tcPr>
            <w:tcW w:w="2254" w:type="dxa"/>
            <w:vAlign w:val="center"/>
          </w:tcPr>
          <w:p w14:paraId="329615E0" w14:textId="33F7D0C6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1,67</w:t>
            </w:r>
          </w:p>
        </w:tc>
        <w:tc>
          <w:tcPr>
            <w:tcW w:w="2254" w:type="dxa"/>
            <w:vAlign w:val="center"/>
          </w:tcPr>
          <w:p w14:paraId="27D08685" w14:textId="1AE20B85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0,84</w:t>
            </w:r>
          </w:p>
        </w:tc>
      </w:tr>
      <w:tr w:rsidR="3635E8AD" w14:paraId="4C12EAF4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6AA2FA7B" w14:textId="5B9E4E2D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6,0</w:t>
            </w:r>
          </w:p>
        </w:tc>
        <w:tc>
          <w:tcPr>
            <w:tcW w:w="2254" w:type="dxa"/>
            <w:vAlign w:val="center"/>
          </w:tcPr>
          <w:p w14:paraId="6185965A" w14:textId="1423B753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58,86</w:t>
            </w:r>
          </w:p>
        </w:tc>
        <w:tc>
          <w:tcPr>
            <w:tcW w:w="2254" w:type="dxa"/>
            <w:vAlign w:val="center"/>
          </w:tcPr>
          <w:p w14:paraId="36A0F4A3" w14:textId="102DB384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1,78</w:t>
            </w:r>
          </w:p>
        </w:tc>
        <w:tc>
          <w:tcPr>
            <w:tcW w:w="2254" w:type="dxa"/>
            <w:vAlign w:val="center"/>
          </w:tcPr>
          <w:p w14:paraId="1450B7DA" w14:textId="000B883B" w:rsidR="7B6D37F9" w:rsidRDefault="7B6D37F9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0,89</w:t>
            </w:r>
          </w:p>
        </w:tc>
      </w:tr>
    </w:tbl>
    <w:p w14:paraId="63844486" w14:textId="7279147B" w:rsidR="3635E8AD" w:rsidRDefault="3635E8AD" w:rsidP="3635E8AD"/>
    <w:p w14:paraId="46DBE667" w14:textId="65B61004" w:rsidR="0946F75A" w:rsidRDefault="0946F75A" w:rsidP="3635E8AD">
      <w:pPr>
        <w:pStyle w:val="Nagwek1"/>
        <w:numPr>
          <w:ilvl w:val="0"/>
          <w:numId w:val="1"/>
        </w:numPr>
        <w:rPr>
          <w:b/>
          <w:bCs/>
        </w:rPr>
      </w:pPr>
      <w:bookmarkStart w:id="10" w:name="_Toc179751713"/>
      <w:r w:rsidRPr="3635E8AD">
        <w:rPr>
          <w:b/>
          <w:bCs/>
        </w:rPr>
        <w:t>Opracowanie wyników pomiarów</w:t>
      </w:r>
      <w:bookmarkEnd w:id="10"/>
    </w:p>
    <w:p w14:paraId="38BED5EA" w14:textId="7C1554E0" w:rsidR="208F1262" w:rsidRDefault="208F1262" w:rsidP="00F9407A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Na podstawie trzech wykonanych pomiarów ustaliliśmy średnicę drutu stalowego oraz oszacowaliśmy niepewność typu B:</w:t>
      </w:r>
    </w:p>
    <w:p w14:paraId="09A399F3" w14:textId="63329B07" w:rsidR="3635E8AD" w:rsidRDefault="00430BDF" w:rsidP="3635E8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= 0,79</m:t>
          </m:r>
          <m:r>
            <w:rPr>
              <w:rFonts w:ascii="Cambria Math" w:hAnsi="Cambria Math"/>
            </w:rPr>
            <m:t>mm</m:t>
          </m:r>
        </m:oMath>
      </m:oMathPara>
    </w:p>
    <w:p w14:paraId="2EA0E042" w14:textId="243F0FAB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 = 0,006m</m:t>
          </m:r>
          <m:r>
            <w:rPr>
              <w:rFonts w:ascii="Cambria Math" w:hAnsi="Cambria Math"/>
            </w:rPr>
            <m:t/>
          </m:r>
          <w:commentRangeStart w:id="11"/>
          <w:commentRangeEnd w:id="11"/>
          <m:r>
            <m:rPr>
              <m:sty m:val="p"/>
            </m:rPr>
            <w:rPr>
              <w:rStyle w:val="Odwoaniedokomentarza"/>
            </w:rPr>
            <w:commentReference w:id="11"/>
          </m:r>
          <m:r>
            <w:rPr>
              <w:rFonts w:ascii="Cambria Math" w:hAnsi="Cambria Math"/>
            </w:rPr>
            <m:t/>
          </m:r>
        </m:oMath>
      </m:oMathPara>
    </w:p>
    <w:p w14:paraId="3F021FB0" w14:textId="75CAE969" w:rsidR="50774582" w:rsidRDefault="50774582" w:rsidP="00B81966">
      <w:pPr>
        <w:ind w:left="708" w:firstLine="708"/>
      </w:pPr>
      <w:r w:rsidRPr="3635E8AD">
        <w:rPr>
          <w:rFonts w:ascii="Calibri" w:eastAsia="Calibri" w:hAnsi="Calibri" w:cs="Calibri"/>
        </w:rPr>
        <w:t xml:space="preserve">Analogicznie </w:t>
      </w:r>
      <w:r w:rsidR="00B81966">
        <w:rPr>
          <w:rFonts w:ascii="Calibri" w:eastAsia="Calibri" w:hAnsi="Calibri" w:cs="Calibri"/>
        </w:rPr>
        <w:t xml:space="preserve">postąpiliśmy dla drutu </w:t>
      </w:r>
      <w:r w:rsidR="0067199E">
        <w:rPr>
          <w:rFonts w:ascii="Calibri" w:eastAsia="Calibri" w:hAnsi="Calibri" w:cs="Calibri"/>
        </w:rPr>
        <w:t>z mosiądzu</w:t>
      </w:r>
      <w:r w:rsidR="00B81966">
        <w:rPr>
          <w:rFonts w:ascii="Calibri" w:eastAsia="Calibri" w:hAnsi="Calibri" w:cs="Calibri"/>
        </w:rPr>
        <w:t>:</w:t>
      </w:r>
    </w:p>
    <w:p w14:paraId="7A32C32F" w14:textId="1CA06FBD" w:rsidR="3635E8AD" w:rsidRDefault="00430BDF" w:rsidP="3635E8AD">
      <w:pPr>
        <w:jc w:val="center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= 1,28</m:t>
          </m:r>
          <m:r>
            <w:rPr>
              <w:rFonts w:ascii="Cambria Math" w:hAnsi="Cambria Math"/>
            </w:rPr>
            <m:t>mm</m:t>
          </m:r>
        </m:oMath>
      </m:oMathPara>
    </w:p>
    <w:p w14:paraId="72DABCB6" w14:textId="3CDE0D43" w:rsidR="3635E8AD" w:rsidRPr="00B81966" w:rsidRDefault="3635E8AD" w:rsidP="3635E8A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 = 0,006mm</m:t>
          </m:r>
        </m:oMath>
      </m:oMathPara>
    </w:p>
    <w:p w14:paraId="2CC791ED" w14:textId="5ADF00A3" w:rsidR="00B81966" w:rsidRPr="00EF1044" w:rsidRDefault="00EF1044" w:rsidP="00EF1044">
      <w:pPr>
        <w:rPr>
          <w:rFonts w:ascii="Calibri" w:hAnsi="Calibri" w:cs="Calibri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ascii="Calibri" w:eastAsiaTheme="minorEastAsia" w:hAnsi="Calibri" w:cs="Calibri"/>
        </w:rPr>
        <w:t>Stąd:</w:t>
      </w:r>
    </w:p>
    <w:p w14:paraId="1FE0AB69" w14:textId="0646DF74" w:rsidR="3635E8AD" w:rsidRDefault="00430BDF" w:rsidP="3635E8AD">
      <w:pPr>
        <w:ind w:left="708"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w:commentRangeStart w:id="12"/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= 0,79</m:t>
          </m:r>
          <m: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±0,006</m:t>
          </m:r>
          <m:r>
            <w:rPr>
              <w:rFonts w:ascii="Cambria Math" w:hAnsi="Cambria Math"/>
            </w:rPr>
            <m:t>mm</m:t>
          </m:r>
          <w:commentRangeEnd w:id="12"/>
          <m:r>
            <m:rPr>
              <m:sty m:val="p"/>
            </m:rPr>
            <w:rPr>
              <w:rStyle w:val="Odwoaniedokomentarza"/>
            </w:rPr>
            <w:commentReference w:id="12"/>
          </m:r>
        </m:oMath>
      </m:oMathPara>
    </w:p>
    <w:p w14:paraId="48206867" w14:textId="0CF150DE" w:rsidR="3635E8AD" w:rsidRDefault="00430BDF" w:rsidP="3635E8AD">
      <w:pPr>
        <w:ind w:left="708"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= 1,28</m:t>
          </m:r>
          <m: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±0,006</m:t>
          </m:r>
          <m:r>
            <w:rPr>
              <w:rFonts w:ascii="Cambria Math" w:hAnsi="Cambria Math"/>
            </w:rPr>
            <m:t>mm</m:t>
          </m:r>
        </m:oMath>
      </m:oMathPara>
    </w:p>
    <w:p w14:paraId="59A0D47A" w14:textId="603326E4" w:rsidR="033CE434" w:rsidRDefault="033CE434" w:rsidP="3635E8AD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 xml:space="preserve">Następnie nanieśliśmy wyniki pomiarów na wykresy. Warto zauważyć, że w przypadku drutu stalowego pierwsze dwa </w:t>
      </w:r>
      <w:r w:rsidR="0E91232F" w:rsidRPr="3635E8AD">
        <w:rPr>
          <w:rFonts w:ascii="Calibri" w:eastAsia="Calibri" w:hAnsi="Calibri" w:cs="Calibri"/>
        </w:rPr>
        <w:t>pomiary</w:t>
      </w:r>
      <w:r w:rsidRPr="3635E8AD">
        <w:rPr>
          <w:rFonts w:ascii="Calibri" w:eastAsia="Calibri" w:hAnsi="Calibri" w:cs="Calibri"/>
        </w:rPr>
        <w:t xml:space="preserve"> odbiegają od prostolinijnego przebiegu</w:t>
      </w:r>
      <w:r w:rsidR="088C7CD6" w:rsidRPr="3635E8AD">
        <w:rPr>
          <w:rFonts w:ascii="Calibri" w:eastAsia="Calibri" w:hAnsi="Calibri" w:cs="Calibri"/>
        </w:rPr>
        <w:t xml:space="preserve"> wykresu. Zapewne spowodowane to było prostowaniem się drutu, dlatego nie braliśmy </w:t>
      </w:r>
      <w:r w:rsidR="1867D247" w:rsidRPr="3635E8AD">
        <w:rPr>
          <w:rFonts w:ascii="Calibri" w:eastAsia="Calibri" w:hAnsi="Calibri" w:cs="Calibri"/>
        </w:rPr>
        <w:t>ty</w:t>
      </w:r>
      <w:r w:rsidR="088C7CD6" w:rsidRPr="3635E8AD">
        <w:rPr>
          <w:rFonts w:ascii="Calibri" w:eastAsia="Calibri" w:hAnsi="Calibri" w:cs="Calibri"/>
        </w:rPr>
        <w:t>ch</w:t>
      </w:r>
      <w:r w:rsidR="1867D247" w:rsidRPr="3635E8AD">
        <w:rPr>
          <w:rFonts w:ascii="Calibri" w:eastAsia="Calibri" w:hAnsi="Calibri" w:cs="Calibri"/>
        </w:rPr>
        <w:t xml:space="preserve"> pomiarów</w:t>
      </w:r>
      <w:r w:rsidR="088C7CD6" w:rsidRPr="3635E8AD">
        <w:rPr>
          <w:rFonts w:ascii="Calibri" w:eastAsia="Calibri" w:hAnsi="Calibri" w:cs="Calibri"/>
        </w:rPr>
        <w:t xml:space="preserve"> pod uwagę przy dop</w:t>
      </w:r>
      <w:r w:rsidR="760635A9" w:rsidRPr="3635E8AD">
        <w:rPr>
          <w:rFonts w:ascii="Calibri" w:eastAsia="Calibri" w:hAnsi="Calibri" w:cs="Calibri"/>
        </w:rPr>
        <w:t xml:space="preserve">asowaniu prostej. Wykresy </w:t>
      </w:r>
      <w:r w:rsidR="5B8DF144" w:rsidRPr="3635E8AD">
        <w:rPr>
          <w:rFonts w:ascii="Calibri" w:eastAsia="Calibri" w:hAnsi="Calibri" w:cs="Calibri"/>
        </w:rPr>
        <w:t>zostały zilustrowane przy pomocy programu M</w:t>
      </w:r>
      <w:r w:rsidR="00EF1044">
        <w:rPr>
          <w:rFonts w:ascii="Calibri" w:eastAsia="Calibri" w:hAnsi="Calibri" w:cs="Calibri"/>
        </w:rPr>
        <w:t>icrosoft</w:t>
      </w:r>
      <w:r w:rsidR="5B8DF144" w:rsidRPr="3635E8AD">
        <w:rPr>
          <w:rFonts w:ascii="Calibri" w:eastAsia="Calibri" w:hAnsi="Calibri" w:cs="Calibri"/>
        </w:rPr>
        <w:t xml:space="preserve"> Excel.</w:t>
      </w:r>
    </w:p>
    <w:p w14:paraId="7108511A" w14:textId="7BFC4543" w:rsidR="5FD2191D" w:rsidRDefault="5FD2191D" w:rsidP="3635E8AD">
      <w:pPr>
        <w:ind w:left="708"/>
      </w:pPr>
      <w:r>
        <w:rPr>
          <w:noProof/>
        </w:rPr>
        <w:drawing>
          <wp:inline distT="0" distB="0" distL="0" distR="0" wp14:anchorId="296A4DE9" wp14:editId="3736AF7C">
            <wp:extent cx="5054022" cy="3615241"/>
            <wp:effectExtent l="0" t="0" r="0" b="0"/>
            <wp:docPr id="491321338" name="Obraz 49132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22" cy="36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5334" w14:textId="4245C838" w:rsidR="7B519838" w:rsidRDefault="7B519838" w:rsidP="3635E8AD">
      <w:pPr>
        <w:ind w:left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Wykres zależności odkształcenia drutu stalowego w zależności od masy ciężarków</w:t>
      </w:r>
    </w:p>
    <w:p w14:paraId="0942DE22" w14:textId="5DDBCF8A" w:rsidR="3635E8AD" w:rsidRDefault="3635E8AD" w:rsidP="3635E8AD">
      <w:pPr>
        <w:ind w:left="708"/>
        <w:rPr>
          <w:rFonts w:ascii="Calibri" w:eastAsia="Calibri" w:hAnsi="Calibri" w:cs="Calibri"/>
        </w:rPr>
      </w:pPr>
    </w:p>
    <w:p w14:paraId="54638249" w14:textId="193B598F" w:rsidR="672C1999" w:rsidRDefault="672C1999" w:rsidP="3635E8AD">
      <w:pPr>
        <w:ind w:left="708"/>
      </w:pPr>
      <w:r>
        <w:rPr>
          <w:noProof/>
        </w:rPr>
        <w:drawing>
          <wp:inline distT="0" distB="0" distL="0" distR="0" wp14:anchorId="37B9AE66" wp14:editId="39BC5EE9">
            <wp:extent cx="5047927" cy="3609145"/>
            <wp:effectExtent l="0" t="0" r="0" b="0"/>
            <wp:docPr id="1218110731" name="Obraz 121811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927" cy="36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D03B" w14:textId="25C2B790" w:rsidR="6F687976" w:rsidRDefault="6F687976" w:rsidP="3635E8AD">
      <w:pPr>
        <w:ind w:left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Wykres odkształcenia drutu mosiężnego w zależności od masy ciężarków</w:t>
      </w:r>
    </w:p>
    <w:p w14:paraId="4F877CEC" w14:textId="52309027" w:rsidR="3635E8AD" w:rsidRDefault="3635E8AD" w:rsidP="3635E8AD">
      <w:pPr>
        <w:ind w:left="708"/>
      </w:pPr>
    </w:p>
    <w:p w14:paraId="60F3081B" w14:textId="71F6CDC9" w:rsidR="5B8DF144" w:rsidRDefault="5B8DF144" w:rsidP="3635E8AD">
      <w:pPr>
        <w:ind w:left="708" w:firstLine="708"/>
      </w:pPr>
      <w:r w:rsidRPr="3635E8AD">
        <w:rPr>
          <w:rFonts w:ascii="Calibri" w:eastAsia="Calibri" w:hAnsi="Calibri" w:cs="Calibri"/>
        </w:rPr>
        <w:t>W celu obliczenia modułu Younga zmodyfikowano wzór roboczy uwzględniając przyspieszenie ziemskie</w:t>
      </w:r>
      <w:r w:rsidR="00E10ED5">
        <w:rPr>
          <w:rFonts w:ascii="Calibri" w:eastAsia="Calibri" w:hAnsi="Calibri" w:cs="Calibri"/>
        </w:rPr>
        <w:t xml:space="preserve"> g</w:t>
      </w:r>
      <w:r w:rsidRPr="3635E8AD">
        <w:rPr>
          <w:rFonts w:ascii="Calibri" w:eastAsia="Calibri" w:hAnsi="Calibri" w:cs="Calibri"/>
        </w:rPr>
        <w:t>:</w:t>
      </w:r>
    </w:p>
    <w:p w14:paraId="3E83E40C" w14:textId="61726716" w:rsidR="3635E8AD" w:rsidRDefault="3635E8AD" w:rsidP="3635E8AD">
      <w:pPr>
        <w:ind w:left="708"/>
        <w:jc w:val="center"/>
      </w:pPr>
      <m:oMathPara>
        <m:oMath>
          <m:r>
            <w:rPr>
              <w:rFonts w:ascii="Cambria Math" w:hAnsi="Cambria Math"/>
            </w:rPr>
            <m:t>E = 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4⋅l⋅g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⋅a</m:t>
              </m:r>
            </m:den>
          </m:f>
        </m:oMath>
      </m:oMathPara>
    </w:p>
    <w:p w14:paraId="5EC7AD04" w14:textId="6ACE74A6" w:rsidR="3635E8AD" w:rsidRDefault="3635E8AD" w:rsidP="3635E8AD">
      <w:pPr>
        <w:rPr>
          <w:rFonts w:ascii="Calibri" w:eastAsia="Calibri" w:hAnsi="Calibri" w:cs="Calibri"/>
        </w:rPr>
      </w:pPr>
    </w:p>
    <w:p w14:paraId="7D37CEDC" w14:textId="6FC92040" w:rsidR="43AAA1EE" w:rsidRDefault="43AAA1EE" w:rsidP="3635E8AD">
      <w:pPr>
        <w:pStyle w:val="Nagwek2"/>
        <w:ind w:firstLine="708"/>
        <w:rPr>
          <w:b/>
          <w:bCs/>
        </w:rPr>
      </w:pPr>
      <w:bookmarkStart w:id="13" w:name="_Toc179751714"/>
      <w:r w:rsidRPr="3635E8AD">
        <w:rPr>
          <w:b/>
          <w:bCs/>
        </w:rPr>
        <w:t xml:space="preserve">5.1. Moduł </w:t>
      </w:r>
      <w:proofErr w:type="spellStart"/>
      <w:r w:rsidRPr="3635E8AD">
        <w:rPr>
          <w:b/>
          <w:bCs/>
        </w:rPr>
        <w:t>Young</w:t>
      </w:r>
      <w:r w:rsidR="005172C0">
        <w:rPr>
          <w:b/>
          <w:bCs/>
        </w:rPr>
        <w:t>’</w:t>
      </w:r>
      <w:r w:rsidRPr="3635E8AD">
        <w:rPr>
          <w:b/>
          <w:bCs/>
        </w:rPr>
        <w:t>a</w:t>
      </w:r>
      <w:proofErr w:type="spellEnd"/>
      <w:r w:rsidRPr="3635E8AD">
        <w:rPr>
          <w:b/>
          <w:bCs/>
        </w:rPr>
        <w:t xml:space="preserve"> dla drutu stalowego</w:t>
      </w:r>
      <w:bookmarkEnd w:id="13"/>
      <w:r>
        <w:tab/>
      </w:r>
    </w:p>
    <w:p w14:paraId="6474DDC9" w14:textId="4CB58040" w:rsidR="7CBE98C0" w:rsidRDefault="7CBE98C0" w:rsidP="3635E8AD"/>
    <w:p w14:paraId="2898A430" w14:textId="1ED72831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a = 0,0001562 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e>
          </m:d>
        </m:oMath>
      </m:oMathPara>
    </w:p>
    <w:p w14:paraId="77D81ED6" w14:textId="485D70C5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 = 0,0000032 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e>
          </m:d>
        </m:oMath>
      </m:oMathPara>
    </w:p>
    <w:p w14:paraId="78482A22" w14:textId="71218AF7" w:rsidR="3635E8AD" w:rsidRDefault="00430BDF" w:rsidP="3635E8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= 0,</m:t>
          </m:r>
          <w:commentRangeStart w:id="14"/>
          <m:r>
            <w:rPr>
              <w:rFonts w:ascii="Cambria Math" w:hAnsi="Cambria Math"/>
            </w:rPr>
            <m:t>00079 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629FD47B" w14:textId="7E452EAD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 = 0.0</m:t>
          </m:r>
          <w:commentRangeEnd w:id="14"/>
          <m:r>
            <m:rPr>
              <m:sty m:val="p"/>
            </m:rPr>
            <w:rPr>
              <w:rStyle w:val="Odwoaniedokomentarza"/>
            </w:rPr>
            <w:commentReference w:id="14"/>
          </m:r>
          <m:r>
            <w:rPr>
              <w:rFonts w:ascii="Cambria Math" w:hAnsi="Cambria Math"/>
            </w:rPr>
            <m:t>00006 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662E8BC7" w14:textId="2180314A" w:rsidR="3635E8AD" w:rsidRDefault="00430BDF" w:rsidP="3635E8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= 1,07 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213E6EF1" w14:textId="512909AF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 = 0,005 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7BE35F36" w14:textId="5C8C05AB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g = 9,81 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222E69B" w14:textId="57D9B251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E = 1,372 ⋅ 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 Pa = 137,2 GPa</m:t>
          </m:r>
        </m:oMath>
      </m:oMathPara>
    </w:p>
    <w:p w14:paraId="79EE0C08" w14:textId="395C0B74" w:rsidR="3AC8B5FE" w:rsidRDefault="3AC8B5FE" w:rsidP="3635E8AD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Korzystając z prawa przenoszenia niepewności:</w:t>
      </w:r>
    </w:p>
    <w:p w14:paraId="073DB50B" w14:textId="0A7A5592" w:rsidR="3635E8AD" w:rsidRDefault="3635E8AD" w:rsidP="3635E8AD">
      <w:pPr>
        <w:ind w:left="708" w:firstLine="708"/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 = 2,87 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GP</m:t>
              </m:r>
              <m:r>
                <w:del w:id="15" w:author="Marek Ciechanowski" w:date="2024-10-14T11:52:00Z" w16du:dateUtc="2024-10-14T09:52:00Z">
                  <w:rPr>
                    <w:rFonts w:ascii="Cambria Math" w:hAnsi="Cambria Math"/>
                  </w:rPr>
                  <m:t>A</m:t>
                </w:del>
              </m:r>
              <m:r>
                <w:ins w:id="16" w:author="Marek Ciechanowski" w:date="2024-10-14T11:52:00Z" w16du:dateUtc="2024-10-14T09:52:00Z">
                  <w:rPr>
                    <w:rFonts w:ascii="Cambria Math" w:hAnsi="Cambria Math"/>
                  </w:rPr>
                  <m:t>a</m:t>
                </w:ins>
              </m:r>
            </m:e>
          </m:d>
        </m:oMath>
      </m:oMathPara>
    </w:p>
    <w:p w14:paraId="48EE5BE5" w14:textId="68114023" w:rsidR="3F40930B" w:rsidRDefault="3F40930B" w:rsidP="3635E8AD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Stąd:</w:t>
      </w:r>
    </w:p>
    <w:p w14:paraId="6485CBB6" w14:textId="3E8F5A8A" w:rsidR="3635E8AD" w:rsidRDefault="3635E8AD" w:rsidP="3635E8AD">
      <w:pPr>
        <w:ind w:left="708" w:firstLine="708"/>
        <w:rPr>
          <w:rFonts w:ascii="Calibri" w:eastAsia="Calibri" w:hAnsi="Calibri" w:cs="Calibri"/>
        </w:rPr>
      </w:pPr>
    </w:p>
    <w:p w14:paraId="021DC368" w14:textId="2CABCB73" w:rsidR="3635E8AD" w:rsidRDefault="3635E8AD" w:rsidP="3635E8AD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708" w:firstLine="708"/>
        <w:jc w:val="center"/>
      </w:pPr>
      <m:oMathPara>
        <m:oMath>
          <m:r>
            <w:rPr>
              <w:rFonts w:ascii="Cambria Math" w:hAnsi="Cambria Math"/>
            </w:rPr>
            <m:t>E = 137,2±2,87 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GPa</m:t>
              </m:r>
            </m:e>
          </m:d>
        </m:oMath>
      </m:oMathPara>
    </w:p>
    <w:p w14:paraId="48461B6A" w14:textId="725F5032" w:rsidR="3635E8AD" w:rsidRDefault="3635E8AD" w:rsidP="3635E8AD">
      <w:pPr>
        <w:ind w:left="708"/>
        <w:rPr>
          <w:rFonts w:ascii="Aptos" w:eastAsia="Aptos" w:hAnsi="Aptos" w:cs="Aptos"/>
        </w:rPr>
      </w:pPr>
    </w:p>
    <w:p w14:paraId="5A3F3DEE" w14:textId="398F0C21" w:rsidR="47F4CE26" w:rsidRDefault="47F4CE26" w:rsidP="3635E8AD">
      <w:pPr>
        <w:pStyle w:val="Nagwek2"/>
        <w:ind w:firstLine="708"/>
        <w:rPr>
          <w:b/>
          <w:bCs/>
        </w:rPr>
      </w:pPr>
      <w:bookmarkStart w:id="17" w:name="_Toc179751715"/>
      <w:r w:rsidRPr="3635E8AD">
        <w:rPr>
          <w:b/>
          <w:bCs/>
        </w:rPr>
        <w:t xml:space="preserve">5.2. Moduł </w:t>
      </w:r>
      <w:proofErr w:type="spellStart"/>
      <w:r w:rsidRPr="3635E8AD">
        <w:rPr>
          <w:b/>
          <w:bCs/>
        </w:rPr>
        <w:t>Young</w:t>
      </w:r>
      <w:r w:rsidR="005172C0">
        <w:rPr>
          <w:b/>
          <w:bCs/>
        </w:rPr>
        <w:t>’</w:t>
      </w:r>
      <w:r w:rsidRPr="3635E8AD">
        <w:rPr>
          <w:b/>
          <w:bCs/>
        </w:rPr>
        <w:t>a</w:t>
      </w:r>
      <w:proofErr w:type="spellEnd"/>
      <w:r w:rsidRPr="3635E8AD">
        <w:rPr>
          <w:b/>
          <w:bCs/>
        </w:rPr>
        <w:t xml:space="preserve"> dla drutu mosiądzowego</w:t>
      </w:r>
      <w:bookmarkEnd w:id="17"/>
      <w:r>
        <w:tab/>
      </w:r>
    </w:p>
    <w:p w14:paraId="78E6C46F" w14:textId="217E2B67" w:rsidR="3635E8AD" w:rsidRDefault="3635E8AD" w:rsidP="3635E8AD"/>
    <w:p w14:paraId="439C1D97" w14:textId="505E4A50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a = 0,000262 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e>
          </m:d>
        </m:oMath>
      </m:oMathPara>
    </w:p>
    <w:p w14:paraId="4384E21A" w14:textId="241075AB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 = 0,0000023 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e>
          </m:d>
        </m:oMath>
      </m:oMathPara>
    </w:p>
    <w:p w14:paraId="643A79E5" w14:textId="6F5043A5" w:rsidR="3635E8AD" w:rsidRDefault="00430BDF" w:rsidP="3635E8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= 0,00128 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2E420CD6" w14:textId="0DC1BD3A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 = 0,000006 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19B5C065" w14:textId="394B47AE" w:rsidR="3635E8AD" w:rsidRDefault="00430BDF" w:rsidP="3635E8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= 1,07 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4244F30B" w14:textId="5A8FED9E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 = 0,005 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3FFB1AD0" w14:textId="4C1A6F98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E = 62,30 GPa </m:t>
          </m:r>
        </m:oMath>
      </m:oMathPara>
    </w:p>
    <w:p w14:paraId="136DEEED" w14:textId="6BC7A39D" w:rsidR="52A3C236" w:rsidRDefault="52A3C236" w:rsidP="00E10ED5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 xml:space="preserve">Z prawa </w:t>
      </w:r>
      <w:r w:rsidR="47F254F1" w:rsidRPr="3635E8AD">
        <w:rPr>
          <w:rFonts w:ascii="Calibri" w:eastAsia="Calibri" w:hAnsi="Calibri" w:cs="Calibri"/>
        </w:rPr>
        <w:t xml:space="preserve">przenoszenia </w:t>
      </w:r>
      <w:r w:rsidRPr="3635E8AD">
        <w:rPr>
          <w:rFonts w:ascii="Calibri" w:eastAsia="Calibri" w:hAnsi="Calibri" w:cs="Calibri"/>
        </w:rPr>
        <w:t>niepewności:</w:t>
      </w:r>
    </w:p>
    <w:p w14:paraId="049C8382" w14:textId="3A8DC41A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 = 0,32 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GPa</m:t>
              </m:r>
              <w:commentRangeStart w:id="18"/>
              <w:commentRangeEnd w:id="18"/>
              <m:r>
                <m:rPr>
                  <m:sty m:val="p"/>
                </m:rPr>
                <w:rPr>
                  <w:rStyle w:val="Odwoaniedokomentarza"/>
                </w:rPr>
                <w:commentReference w:id="18"/>
              </m:r>
            </m:e>
          </m:d>
        </m:oMath>
      </m:oMathPara>
    </w:p>
    <w:p w14:paraId="436DB26C" w14:textId="6F9F7CB8" w:rsidR="2EAD6A62" w:rsidRDefault="2EAD6A62" w:rsidP="00E10ED5">
      <w:pPr>
        <w:ind w:firstLine="708"/>
      </w:pPr>
      <w:r w:rsidRPr="3635E8AD">
        <w:rPr>
          <w:rFonts w:ascii="Calibri" w:eastAsia="Calibri" w:hAnsi="Calibri" w:cs="Calibri"/>
        </w:rPr>
        <w:t>Stąd:</w:t>
      </w:r>
    </w:p>
    <w:p w14:paraId="245A525C" w14:textId="409ECCE2" w:rsidR="3635E8AD" w:rsidRDefault="3635E8AD" w:rsidP="3635E8AD">
      <w:pPr>
        <w:rPr>
          <w:rFonts w:ascii="Calibri" w:eastAsia="Calibri" w:hAnsi="Calibri" w:cs="Calibri"/>
        </w:rPr>
      </w:pPr>
    </w:p>
    <w:p w14:paraId="3A27F8C2" w14:textId="3D6ED3B1" w:rsidR="3635E8AD" w:rsidRDefault="3635E8AD" w:rsidP="3635E8AD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E = 62,3±0,32 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GPa</m:t>
              </m:r>
            </m:e>
          </m:d>
        </m:oMath>
      </m:oMathPara>
    </w:p>
    <w:p w14:paraId="3FDD9B17" w14:textId="297F902F" w:rsidR="3635E8AD" w:rsidRDefault="3635E8AD" w:rsidP="3635E8AD"/>
    <w:p w14:paraId="7B607FFB" w14:textId="06318495" w:rsidR="287C9C3D" w:rsidRDefault="287C9C3D" w:rsidP="3635E8AD">
      <w:pPr>
        <w:pStyle w:val="Nagwek2"/>
        <w:ind w:firstLine="708"/>
        <w:rPr>
          <w:b/>
          <w:bCs/>
        </w:rPr>
      </w:pPr>
      <w:bookmarkStart w:id="19" w:name="_Toc179751716"/>
      <w:r w:rsidRPr="3635E8AD">
        <w:rPr>
          <w:b/>
          <w:bCs/>
        </w:rPr>
        <w:t>5.3. Porównanie otrzymanych wyników z wartościami tablicowymi</w:t>
      </w:r>
      <w:bookmarkEnd w:id="19"/>
    </w:p>
    <w:p w14:paraId="37A3430F" w14:textId="3748BD97" w:rsidR="25B8908D" w:rsidRDefault="25B8908D" w:rsidP="3635E8AD">
      <w:pPr>
        <w:pStyle w:val="Nagwek2"/>
        <w:ind w:firstLine="708"/>
        <w:rPr>
          <w:b/>
          <w:bCs/>
        </w:rPr>
      </w:pPr>
    </w:p>
    <w:p w14:paraId="5FC8C3C0" w14:textId="23FB624D" w:rsidR="7CC8F426" w:rsidRDefault="7CC8F426" w:rsidP="3635E8AD">
      <w:pPr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  <w:b/>
          <w:bCs/>
        </w:rPr>
        <w:t>Tabela 3.</w:t>
      </w:r>
      <w:r w:rsidRPr="3635E8AD">
        <w:rPr>
          <w:rFonts w:ascii="Calibri" w:eastAsia="Calibri" w:hAnsi="Calibri" w:cs="Calibri"/>
        </w:rPr>
        <w:t xml:space="preserve"> Porównanie wartości tablicowych z otrzymanymi przez nas wynikami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35E8AD" w14:paraId="5BEDEBE3" w14:textId="77777777" w:rsidTr="3635E8AD">
        <w:trPr>
          <w:trHeight w:val="300"/>
        </w:trPr>
        <w:tc>
          <w:tcPr>
            <w:tcW w:w="3005" w:type="dxa"/>
            <w:vAlign w:val="center"/>
          </w:tcPr>
          <w:p w14:paraId="2BCBA8C6" w14:textId="4E7BDCB6" w:rsidR="5A293580" w:rsidRDefault="5A293580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3635E8AD">
              <w:rPr>
                <w:rFonts w:ascii="Calibri" w:eastAsia="Calibri" w:hAnsi="Calibri" w:cs="Calibri"/>
                <w:b/>
                <w:bCs/>
              </w:rPr>
              <w:t>Materiał</w:t>
            </w:r>
          </w:p>
        </w:tc>
        <w:tc>
          <w:tcPr>
            <w:tcW w:w="3005" w:type="dxa"/>
            <w:vAlign w:val="center"/>
          </w:tcPr>
          <w:p w14:paraId="75BC826F" w14:textId="149E7467" w:rsidR="5A293580" w:rsidRDefault="00C32ABD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Moduł </w:t>
            </w:r>
            <w:r w:rsidR="5A293580" w:rsidRPr="3635E8AD">
              <w:rPr>
                <w:rFonts w:ascii="Calibri" w:eastAsia="Calibri" w:hAnsi="Calibri" w:cs="Calibri"/>
                <w:b/>
                <w:bCs/>
              </w:rPr>
              <w:t xml:space="preserve">E </w:t>
            </w:r>
            <w:r w:rsidR="00E419C1">
              <w:rPr>
                <w:rFonts w:ascii="Calibri" w:eastAsia="Calibri" w:hAnsi="Calibri" w:cs="Calibri"/>
                <w:b/>
                <w:bCs/>
              </w:rPr>
              <w:t>odczytany z tablic fizycznych</w:t>
            </w:r>
            <w:r w:rsidR="5A293580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proofErr w:type="spellStart"/>
            <w:r w:rsidR="5A293580" w:rsidRPr="3635E8AD">
              <w:rPr>
                <w:rFonts w:ascii="Times New Roman" w:eastAsia="Times New Roman" w:hAnsi="Times New Roman" w:cs="Times New Roman"/>
                <w:i/>
                <w:iCs/>
              </w:rPr>
              <w:t>GPa</w:t>
            </w:r>
            <w:proofErr w:type="spellEnd"/>
            <w:r w:rsidR="5A293580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3005" w:type="dxa"/>
            <w:vAlign w:val="center"/>
          </w:tcPr>
          <w:p w14:paraId="5651A08D" w14:textId="6DA80EA4" w:rsidR="5A293580" w:rsidRDefault="00C32ABD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Moduł </w:t>
            </w:r>
            <w:r w:rsidR="5A293580" w:rsidRPr="3635E8AD">
              <w:rPr>
                <w:rFonts w:ascii="Calibri" w:eastAsia="Calibri" w:hAnsi="Calibri" w:cs="Calibri"/>
                <w:b/>
                <w:bCs/>
              </w:rPr>
              <w:t>E otrzym</w:t>
            </w:r>
            <w:r w:rsidR="00E419C1">
              <w:rPr>
                <w:rFonts w:ascii="Calibri" w:eastAsia="Calibri" w:hAnsi="Calibri" w:cs="Calibri"/>
                <w:b/>
                <w:bCs/>
              </w:rPr>
              <w:t>any w doświadczeniu</w:t>
            </w:r>
            <w:r w:rsidR="5A293580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proofErr w:type="spellStart"/>
            <w:r w:rsidR="5A293580" w:rsidRPr="3635E8AD">
              <w:rPr>
                <w:rFonts w:ascii="Times New Roman" w:eastAsia="Times New Roman" w:hAnsi="Times New Roman" w:cs="Times New Roman"/>
                <w:i/>
                <w:iCs/>
              </w:rPr>
              <w:t>GPa</w:t>
            </w:r>
            <w:proofErr w:type="spellEnd"/>
            <w:r w:rsidR="5A293580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</w:tr>
      <w:tr w:rsidR="3635E8AD" w14:paraId="1174E34A" w14:textId="77777777" w:rsidTr="3635E8AD">
        <w:trPr>
          <w:trHeight w:val="300"/>
        </w:trPr>
        <w:tc>
          <w:tcPr>
            <w:tcW w:w="3005" w:type="dxa"/>
            <w:vAlign w:val="center"/>
          </w:tcPr>
          <w:p w14:paraId="0A5F4ECC" w14:textId="5837A11B" w:rsidR="5A293580" w:rsidRPr="00E10ED5" w:rsidRDefault="5A293580" w:rsidP="3635E8AD">
            <w:pPr>
              <w:jc w:val="center"/>
              <w:rPr>
                <w:rFonts w:ascii="Calibri" w:hAnsi="Calibri" w:cs="Calibri"/>
              </w:rPr>
            </w:pPr>
            <w:r w:rsidRPr="00E10ED5">
              <w:rPr>
                <w:rFonts w:ascii="Calibri" w:hAnsi="Calibri" w:cs="Calibri"/>
              </w:rPr>
              <w:t>Mosiądz</w:t>
            </w:r>
          </w:p>
        </w:tc>
        <w:tc>
          <w:tcPr>
            <w:tcW w:w="3005" w:type="dxa"/>
            <w:vAlign w:val="center"/>
          </w:tcPr>
          <w:p w14:paraId="4C9B9821" w14:textId="116A37EE" w:rsidR="5A293580" w:rsidRPr="00E10ED5" w:rsidRDefault="5A293580" w:rsidP="3635E8AD">
            <w:pPr>
              <w:jc w:val="center"/>
              <w:rPr>
                <w:rFonts w:ascii="Calibri" w:eastAsia="Calibri" w:hAnsi="Calibri" w:cs="Calibri"/>
              </w:rPr>
            </w:pPr>
            <w:r w:rsidRPr="00E10ED5">
              <w:rPr>
                <w:rFonts w:ascii="Calibri" w:hAnsi="Calibri" w:cs="Calibri"/>
              </w:rPr>
              <w:t>103 - 123</w:t>
            </w:r>
          </w:p>
        </w:tc>
        <w:tc>
          <w:tcPr>
            <w:tcW w:w="3005" w:type="dxa"/>
            <w:vAlign w:val="center"/>
          </w:tcPr>
          <w:p w14:paraId="6DE06D56" w14:textId="0677631A" w:rsidR="3635E8AD" w:rsidRPr="00E10ED5" w:rsidRDefault="3635E8AD" w:rsidP="3635E8AD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62,3±0,32 </m:t>
                </m:r>
              </m:oMath>
            </m:oMathPara>
          </w:p>
        </w:tc>
      </w:tr>
      <w:tr w:rsidR="3635E8AD" w14:paraId="584E1E25" w14:textId="77777777" w:rsidTr="3635E8AD">
        <w:trPr>
          <w:trHeight w:val="300"/>
        </w:trPr>
        <w:tc>
          <w:tcPr>
            <w:tcW w:w="3005" w:type="dxa"/>
            <w:vAlign w:val="center"/>
          </w:tcPr>
          <w:p w14:paraId="7627DCAE" w14:textId="09DB5ADA" w:rsidR="5A293580" w:rsidRPr="00E10ED5" w:rsidRDefault="5A293580" w:rsidP="3635E8AD">
            <w:pPr>
              <w:jc w:val="center"/>
              <w:rPr>
                <w:rFonts w:ascii="Calibri" w:hAnsi="Calibri" w:cs="Calibri"/>
              </w:rPr>
            </w:pPr>
            <w:r w:rsidRPr="00E10ED5">
              <w:rPr>
                <w:rFonts w:ascii="Calibri" w:hAnsi="Calibri" w:cs="Calibri"/>
              </w:rPr>
              <w:t>Stal</w:t>
            </w:r>
          </w:p>
        </w:tc>
        <w:tc>
          <w:tcPr>
            <w:tcW w:w="3005" w:type="dxa"/>
            <w:vAlign w:val="center"/>
          </w:tcPr>
          <w:p w14:paraId="5FC9C788" w14:textId="1DE8AC10" w:rsidR="5A293580" w:rsidRPr="00E10ED5" w:rsidRDefault="5A293580" w:rsidP="3635E8AD">
            <w:pPr>
              <w:jc w:val="center"/>
              <w:rPr>
                <w:rFonts w:ascii="Calibri" w:hAnsi="Calibri" w:cs="Calibri"/>
              </w:rPr>
            </w:pPr>
            <w:r w:rsidRPr="00E10ED5">
              <w:rPr>
                <w:rFonts w:ascii="Calibri" w:hAnsi="Calibri" w:cs="Calibri"/>
              </w:rPr>
              <w:t>190 - 210</w:t>
            </w:r>
          </w:p>
        </w:tc>
        <w:tc>
          <w:tcPr>
            <w:tcW w:w="3005" w:type="dxa"/>
            <w:vAlign w:val="center"/>
          </w:tcPr>
          <w:p w14:paraId="00900453" w14:textId="495D4CCF" w:rsidR="3635E8AD" w:rsidRPr="00E10ED5" w:rsidRDefault="3635E8AD" w:rsidP="3635E8AD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137,2±2,87 </m:t>
                </m:r>
              </m:oMath>
            </m:oMathPara>
          </w:p>
        </w:tc>
      </w:tr>
    </w:tbl>
    <w:p w14:paraId="5D1B2E3E" w14:textId="0D979FD1" w:rsidR="3635E8AD" w:rsidRDefault="3635E8AD" w:rsidP="3635E8AD">
      <w:pPr>
        <w:pStyle w:val="Nagwek1"/>
        <w:rPr>
          <w:b/>
          <w:bCs/>
        </w:rPr>
      </w:pPr>
    </w:p>
    <w:p w14:paraId="266CFDC8" w14:textId="5BCDB582" w:rsidR="6FE9F29D" w:rsidRDefault="00066901" w:rsidP="3635E8AD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Otrzymane przez nas wyniki </w:t>
      </w:r>
      <w:r w:rsidR="00795E10">
        <w:rPr>
          <w:rFonts w:ascii="Calibri" w:eastAsia="Calibri" w:hAnsi="Calibri" w:cs="Calibri"/>
        </w:rPr>
        <w:t>są znacznie mniejsze</w:t>
      </w:r>
      <w:r>
        <w:rPr>
          <w:rFonts w:ascii="Calibri" w:eastAsia="Calibri" w:hAnsi="Calibri" w:cs="Calibri"/>
        </w:rPr>
        <w:t xml:space="preserve"> od </w:t>
      </w:r>
      <w:r w:rsidR="00CA7DE6">
        <w:rPr>
          <w:rFonts w:ascii="Calibri" w:eastAsia="Calibri" w:hAnsi="Calibri" w:cs="Calibri"/>
        </w:rPr>
        <w:t>wartości tablicowych nawet po uwzględnieniu niepewności pomiarowych.</w:t>
      </w:r>
    </w:p>
    <w:p w14:paraId="365BC100" w14:textId="5302E599" w:rsidR="3635E8AD" w:rsidRDefault="3635E8AD" w:rsidP="3635E8AD">
      <w:pPr>
        <w:ind w:firstLine="708"/>
        <w:rPr>
          <w:rFonts w:ascii="Calibri" w:eastAsia="Calibri" w:hAnsi="Calibri" w:cs="Calibri"/>
        </w:rPr>
      </w:pPr>
    </w:p>
    <w:p w14:paraId="63766C11" w14:textId="6E2B2CBC" w:rsidR="6FE9F29D" w:rsidRDefault="6FE9F29D" w:rsidP="3635E8AD">
      <w:pPr>
        <w:pStyle w:val="Nagwek1"/>
        <w:numPr>
          <w:ilvl w:val="0"/>
          <w:numId w:val="1"/>
        </w:numPr>
        <w:rPr>
          <w:b/>
          <w:bCs/>
        </w:rPr>
      </w:pPr>
      <w:bookmarkStart w:id="20" w:name="_Toc179751717"/>
      <w:r w:rsidRPr="3635E8AD">
        <w:rPr>
          <w:b/>
          <w:bCs/>
        </w:rPr>
        <w:t>Wnioski</w:t>
      </w:r>
      <w:bookmarkEnd w:id="20"/>
    </w:p>
    <w:p w14:paraId="7E0371E5" w14:textId="5071B5FC" w:rsidR="00AE6A33" w:rsidRDefault="00AE6A33" w:rsidP="001C1195">
      <w:pPr>
        <w:ind w:left="708"/>
        <w:rPr>
          <w:rFonts w:ascii="Calibri" w:hAnsi="Calibri" w:cs="Calibri"/>
        </w:rPr>
      </w:pPr>
      <w:r w:rsidRPr="00AE6A33">
        <w:rPr>
          <w:rFonts w:ascii="Calibri" w:hAnsi="Calibri" w:cs="Calibri"/>
        </w:rPr>
        <w:t xml:space="preserve">• Wyniki pomiarów </w:t>
      </w:r>
      <w:r w:rsidR="00D40DBF">
        <w:rPr>
          <w:rFonts w:ascii="Calibri" w:hAnsi="Calibri" w:cs="Calibri"/>
        </w:rPr>
        <w:t xml:space="preserve">nie pokrywają się z przedziałami </w:t>
      </w:r>
      <w:r w:rsidR="00C0304C">
        <w:rPr>
          <w:rFonts w:ascii="Calibri" w:hAnsi="Calibri" w:cs="Calibri"/>
        </w:rPr>
        <w:t>wartości</w:t>
      </w:r>
      <w:r w:rsidRPr="00AE6A33">
        <w:rPr>
          <w:rFonts w:ascii="Calibri" w:hAnsi="Calibri" w:cs="Calibri"/>
        </w:rPr>
        <w:t xml:space="preserve"> tablicowych. </w:t>
      </w:r>
      <w:r w:rsidR="00C0304C">
        <w:rPr>
          <w:rFonts w:ascii="Calibri" w:hAnsi="Calibri" w:cs="Calibri"/>
        </w:rPr>
        <w:t xml:space="preserve">Prawdopodobnie wynika to </w:t>
      </w:r>
      <w:r w:rsidRPr="00AE6A33">
        <w:rPr>
          <w:rFonts w:ascii="Calibri" w:hAnsi="Calibri" w:cs="Calibri"/>
        </w:rPr>
        <w:t>zużyc</w:t>
      </w:r>
      <w:r w:rsidR="00C0304C">
        <w:rPr>
          <w:rFonts w:ascii="Calibri" w:hAnsi="Calibri" w:cs="Calibri"/>
        </w:rPr>
        <w:t>ia</w:t>
      </w:r>
      <w:r w:rsidRPr="00AE6A33">
        <w:rPr>
          <w:rFonts w:ascii="Calibri" w:hAnsi="Calibri" w:cs="Calibri"/>
        </w:rPr>
        <w:t xml:space="preserve"> drutów użytych w doświadczeniu</w:t>
      </w:r>
      <w:r w:rsidR="00E9487E">
        <w:rPr>
          <w:rFonts w:ascii="Calibri" w:hAnsi="Calibri" w:cs="Calibri"/>
        </w:rPr>
        <w:t xml:space="preserve">. </w:t>
      </w:r>
      <w:r w:rsidR="00064590">
        <w:rPr>
          <w:rFonts w:ascii="Calibri" w:hAnsi="Calibri" w:cs="Calibri"/>
        </w:rPr>
        <w:t>Pod wpływem częstego ich rozciągania</w:t>
      </w:r>
      <w:r w:rsidR="008A181E">
        <w:rPr>
          <w:rFonts w:ascii="Calibri" w:hAnsi="Calibri" w:cs="Calibri"/>
        </w:rPr>
        <w:t xml:space="preserve"> wydłużają się bardziej niż </w:t>
      </w:r>
      <w:r w:rsidR="00883509">
        <w:rPr>
          <w:rFonts w:ascii="Calibri" w:hAnsi="Calibri" w:cs="Calibri"/>
        </w:rPr>
        <w:t xml:space="preserve">wynikałoby </w:t>
      </w:r>
      <w:r w:rsidR="008A181E">
        <w:rPr>
          <w:rFonts w:ascii="Calibri" w:hAnsi="Calibri" w:cs="Calibri"/>
        </w:rPr>
        <w:t>z teoretycznej zależności.</w:t>
      </w:r>
      <w:r w:rsidRPr="00AE6A33">
        <w:rPr>
          <w:rFonts w:ascii="Calibri" w:hAnsi="Calibri" w:cs="Calibri"/>
        </w:rPr>
        <w:t xml:space="preserve"> </w:t>
      </w:r>
      <w:r w:rsidR="001638B7">
        <w:rPr>
          <w:rFonts w:ascii="Calibri" w:hAnsi="Calibri" w:cs="Calibri"/>
        </w:rPr>
        <w:t>Bardzo możliw</w:t>
      </w:r>
      <w:r w:rsidR="00CC3831">
        <w:rPr>
          <w:rFonts w:ascii="Calibri" w:hAnsi="Calibri" w:cs="Calibri"/>
        </w:rPr>
        <w:t xml:space="preserve">a też jest niedokładność w pomiarze średnicy drutów, która ma znaczący wpływ </w:t>
      </w:r>
      <w:r w:rsidR="00593B3C">
        <w:rPr>
          <w:rFonts w:ascii="Calibri" w:hAnsi="Calibri" w:cs="Calibri"/>
        </w:rPr>
        <w:t xml:space="preserve">na wynik końcowy modułu </w:t>
      </w:r>
      <w:proofErr w:type="spellStart"/>
      <w:r w:rsidR="00593B3C">
        <w:rPr>
          <w:rFonts w:ascii="Calibri" w:hAnsi="Calibri" w:cs="Calibri"/>
        </w:rPr>
        <w:t>Young’a</w:t>
      </w:r>
      <w:proofErr w:type="spellEnd"/>
      <w:r w:rsidR="00593B3C">
        <w:rPr>
          <w:rFonts w:ascii="Calibri" w:hAnsi="Calibri" w:cs="Calibri"/>
        </w:rPr>
        <w:t>.</w:t>
      </w:r>
    </w:p>
    <w:p w14:paraId="3B41C5DB" w14:textId="58715F8F" w:rsidR="00795E10" w:rsidRPr="001C1195" w:rsidRDefault="00AE6A33" w:rsidP="001638B7">
      <w:pPr>
        <w:ind w:left="708"/>
        <w:rPr>
          <w:rFonts w:ascii="Calibri" w:hAnsi="Calibri" w:cs="Calibri"/>
        </w:rPr>
      </w:pPr>
      <w:r w:rsidRPr="00AE6A33">
        <w:rPr>
          <w:rFonts w:ascii="Calibri" w:hAnsi="Calibri" w:cs="Calibri"/>
        </w:rPr>
        <w:t xml:space="preserve">• Moduł </w:t>
      </w:r>
      <w:proofErr w:type="spellStart"/>
      <w:r w:rsidRPr="00AE6A33">
        <w:rPr>
          <w:rFonts w:ascii="Calibri" w:hAnsi="Calibri" w:cs="Calibri"/>
        </w:rPr>
        <w:t>Young</w:t>
      </w:r>
      <w:r w:rsidR="005172C0">
        <w:rPr>
          <w:rFonts w:ascii="Calibri" w:hAnsi="Calibri" w:cs="Calibri"/>
        </w:rPr>
        <w:t>’</w:t>
      </w:r>
      <w:r w:rsidRPr="00AE6A33">
        <w:rPr>
          <w:rFonts w:ascii="Calibri" w:hAnsi="Calibri" w:cs="Calibri"/>
        </w:rPr>
        <w:t>a</w:t>
      </w:r>
      <w:proofErr w:type="spellEnd"/>
      <w:r w:rsidRPr="00AE6A33">
        <w:rPr>
          <w:rFonts w:ascii="Calibri" w:hAnsi="Calibri" w:cs="Calibri"/>
        </w:rPr>
        <w:t xml:space="preserve"> dla stali ma większą wartość niż dla mosiądzu</w:t>
      </w:r>
      <w:r w:rsidR="00E9487E">
        <w:rPr>
          <w:rFonts w:ascii="Calibri" w:hAnsi="Calibri" w:cs="Calibri"/>
        </w:rPr>
        <w:t>.</w:t>
      </w:r>
      <w:r w:rsidRPr="00AE6A33">
        <w:rPr>
          <w:rFonts w:ascii="Calibri" w:hAnsi="Calibri" w:cs="Calibri"/>
        </w:rPr>
        <w:t xml:space="preserve"> </w:t>
      </w:r>
      <w:r w:rsidR="00E9487E">
        <w:rPr>
          <w:rFonts w:ascii="Calibri" w:hAnsi="Calibri" w:cs="Calibri"/>
        </w:rPr>
        <w:t>O</w:t>
      </w:r>
      <w:r w:rsidRPr="00AE6A33">
        <w:rPr>
          <w:rFonts w:ascii="Calibri" w:hAnsi="Calibri" w:cs="Calibri"/>
        </w:rPr>
        <w:t>znacza to, że potrzeba większej siły aby rozciągnąć stal</w:t>
      </w:r>
      <w:r w:rsidR="00225AE3">
        <w:rPr>
          <w:rFonts w:ascii="Calibri" w:hAnsi="Calibri" w:cs="Calibri"/>
        </w:rPr>
        <w:t xml:space="preserve"> niż mosiądz </w:t>
      </w:r>
      <w:r w:rsidR="00D40DBF">
        <w:rPr>
          <w:rFonts w:ascii="Calibri" w:hAnsi="Calibri" w:cs="Calibri"/>
        </w:rPr>
        <w:t>na tą samą odległość</w:t>
      </w:r>
      <w:r w:rsidRPr="00AE6A33">
        <w:rPr>
          <w:rFonts w:ascii="Calibri" w:hAnsi="Calibri" w:cs="Calibri"/>
        </w:rPr>
        <w:t>, co jest zgodne z</w:t>
      </w:r>
      <w:r w:rsidR="00E9487E">
        <w:rPr>
          <w:rFonts w:ascii="Calibri" w:hAnsi="Calibri" w:cs="Calibri"/>
        </w:rPr>
        <w:t xml:space="preserve"> oczekiwaniami.</w:t>
      </w:r>
    </w:p>
    <w:sectPr w:rsidR="00795E10" w:rsidRPr="001C119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" w:author="Marek Ciechanowski" w:date="2024-10-14T11:49:00Z" w:initials="m">
    <w:p w14:paraId="6A62D599" w14:textId="77777777" w:rsidR="00885464" w:rsidRDefault="00885464" w:rsidP="00885464">
      <w:pPr>
        <w:pStyle w:val="Tekstkomentarza"/>
      </w:pPr>
      <w:r>
        <w:rPr>
          <w:rStyle w:val="Odwoaniedokomentarza"/>
        </w:rPr>
        <w:annotationRef/>
      </w:r>
      <w:r>
        <w:t>Dlaczego średnie</w:t>
      </w:r>
    </w:p>
  </w:comment>
  <w:comment w:id="9" w:author="Marek Ciechanowski" w:date="2024-10-14T11:49:00Z" w:initials="m">
    <w:p w14:paraId="7AE9305B" w14:textId="41D981D0" w:rsidR="00885464" w:rsidRDefault="00885464" w:rsidP="00885464">
      <w:pPr>
        <w:pStyle w:val="Tekstkomentarza"/>
      </w:pPr>
      <w:r>
        <w:rPr>
          <w:rStyle w:val="Odwoaniedokomentarza"/>
        </w:rPr>
        <w:annotationRef/>
      </w:r>
      <w:r>
        <w:t>Skąd taka dokładnść</w:t>
      </w:r>
    </w:p>
  </w:comment>
  <w:comment w:id="11" w:author="Marek Ciechanowski" w:date="2024-10-14T11:50:00Z" w:initials="m">
    <w:p w14:paraId="0CF32234" w14:textId="77777777" w:rsidR="00885464" w:rsidRDefault="00885464" w:rsidP="00885464">
      <w:pPr>
        <w:pStyle w:val="Tekstkomentarza"/>
      </w:pPr>
      <w:r>
        <w:rPr>
          <w:rStyle w:val="Odwoaniedokomentarza"/>
        </w:rPr>
        <w:annotationRef/>
      </w:r>
      <w:r>
        <w:t>Do wyjaśnienia na zajęciach - za dużo pisania.</w:t>
      </w:r>
    </w:p>
    <w:p w14:paraId="596F561E" w14:textId="77777777" w:rsidR="00885464" w:rsidRDefault="00885464" w:rsidP="00885464">
      <w:pPr>
        <w:pStyle w:val="Tekstkomentarza"/>
      </w:pPr>
      <w:r>
        <w:t>Ja bym pominął pierwiastek z 3</w:t>
      </w:r>
    </w:p>
  </w:comment>
  <w:comment w:id="12" w:author="Marek Ciechanowski" w:date="2024-10-14T11:50:00Z" w:initials="m">
    <w:p w14:paraId="4CDE3B32" w14:textId="07234A19" w:rsidR="00885464" w:rsidRDefault="00885464" w:rsidP="00885464">
      <w:pPr>
        <w:pStyle w:val="Tekstkomentarza"/>
      </w:pPr>
      <w:r>
        <w:rPr>
          <w:rStyle w:val="Odwoaniedokomentarza"/>
        </w:rPr>
        <w:annotationRef/>
      </w:r>
      <w:r>
        <w:t>niespójne</w:t>
      </w:r>
    </w:p>
  </w:comment>
  <w:comment w:id="14" w:author="Marek Ciechanowski" w:date="2024-10-14T11:52:00Z" w:initials="m">
    <w:p w14:paraId="2EA04AAE" w14:textId="77777777" w:rsidR="00885464" w:rsidRDefault="00885464" w:rsidP="00885464">
      <w:pPr>
        <w:pStyle w:val="Tekstkomentarza"/>
      </w:pPr>
      <w:r>
        <w:rPr>
          <w:rStyle w:val="Odwoaniedokomentarza"/>
        </w:rPr>
        <w:annotationRef/>
      </w:r>
      <w:r>
        <w:t>Niespójne - wynik i niepewność</w:t>
      </w:r>
    </w:p>
  </w:comment>
  <w:comment w:id="18" w:author="Marek Ciechanowski" w:date="2024-10-14T11:55:00Z" w:initials="m">
    <w:p w14:paraId="4935AE91" w14:textId="77777777" w:rsidR="00885464" w:rsidRDefault="00885464" w:rsidP="00885464">
      <w:pPr>
        <w:pStyle w:val="Tekstkomentarza"/>
      </w:pPr>
      <w:r>
        <w:rPr>
          <w:rStyle w:val="Odwoaniedokomentarza"/>
        </w:rPr>
        <w:annotationRef/>
      </w:r>
      <w:r>
        <w:t>Podejrzanie małą wartość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A62D599" w15:done="0"/>
  <w15:commentEx w15:paraId="7AE9305B" w15:done="0"/>
  <w15:commentEx w15:paraId="596F561E" w15:done="0"/>
  <w15:commentEx w15:paraId="4CDE3B32" w15:done="0"/>
  <w15:commentEx w15:paraId="2EA04AAE" w15:done="0"/>
  <w15:commentEx w15:paraId="4935AE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A7672FE" w16cex:dateUtc="2024-10-14T09:49:00Z"/>
  <w16cex:commentExtensible w16cex:durableId="2519F938" w16cex:dateUtc="2024-10-14T09:49:00Z"/>
  <w16cex:commentExtensible w16cex:durableId="5AADAA52" w16cex:dateUtc="2024-10-14T09:50:00Z"/>
  <w16cex:commentExtensible w16cex:durableId="6BDD072A" w16cex:dateUtc="2024-10-14T09:50:00Z"/>
  <w16cex:commentExtensible w16cex:durableId="22C07EB4" w16cex:dateUtc="2024-10-14T09:52:00Z"/>
  <w16cex:commentExtensible w16cex:durableId="1D1E413C" w16cex:dateUtc="2024-10-14T0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A62D599" w16cid:durableId="4A7672FE"/>
  <w16cid:commentId w16cid:paraId="7AE9305B" w16cid:durableId="2519F938"/>
  <w16cid:commentId w16cid:paraId="596F561E" w16cid:durableId="5AADAA52"/>
  <w16cid:commentId w16cid:paraId="4CDE3B32" w16cid:durableId="6BDD072A"/>
  <w16cid:commentId w16cid:paraId="2EA04AAE" w16cid:durableId="22C07EB4"/>
  <w16cid:commentId w16cid:paraId="4935AE91" w16cid:durableId="1D1E41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C980E" w14:textId="77777777" w:rsidR="00430BDF" w:rsidRDefault="00430BDF">
      <w:pPr>
        <w:spacing w:after="0" w:line="240" w:lineRule="auto"/>
      </w:pPr>
      <w:r>
        <w:separator/>
      </w:r>
    </w:p>
  </w:endnote>
  <w:endnote w:type="continuationSeparator" w:id="0">
    <w:p w14:paraId="533C2F29" w14:textId="77777777" w:rsidR="00430BDF" w:rsidRDefault="0043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D62BAA" w14:paraId="6052593A" w14:textId="77777777" w:rsidTr="58D62BAA">
      <w:trPr>
        <w:trHeight w:val="300"/>
      </w:trPr>
      <w:tc>
        <w:tcPr>
          <w:tcW w:w="3005" w:type="dxa"/>
        </w:tcPr>
        <w:p w14:paraId="32797803" w14:textId="17C8868C" w:rsidR="58D62BAA" w:rsidRDefault="58D62BAA" w:rsidP="58D62BAA">
          <w:pPr>
            <w:pStyle w:val="Nagwek"/>
            <w:ind w:left="-115"/>
          </w:pPr>
        </w:p>
      </w:tc>
      <w:tc>
        <w:tcPr>
          <w:tcW w:w="3005" w:type="dxa"/>
        </w:tcPr>
        <w:p w14:paraId="59FFDB49" w14:textId="1ACE91A4" w:rsidR="58D62BAA" w:rsidRDefault="58D62BAA" w:rsidP="58D62BAA">
          <w:pPr>
            <w:pStyle w:val="Nagwek"/>
            <w:jc w:val="center"/>
          </w:pPr>
        </w:p>
        <w:p w14:paraId="5E318AB5" w14:textId="3C5BD39C" w:rsidR="58D62BAA" w:rsidRDefault="58D62BAA" w:rsidP="58D62BAA">
          <w:pPr>
            <w:pStyle w:val="Nagwek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D60CF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134A1695" w14:textId="566C0559" w:rsidR="58D62BAA" w:rsidRDefault="58D62BAA" w:rsidP="58D62BAA">
          <w:pPr>
            <w:pStyle w:val="Nagwek"/>
            <w:ind w:right="-115"/>
            <w:jc w:val="right"/>
          </w:pPr>
        </w:p>
      </w:tc>
    </w:tr>
  </w:tbl>
  <w:p w14:paraId="4BDDC1DE" w14:textId="6716EFBD" w:rsidR="58D62BAA" w:rsidRDefault="58D62BAA" w:rsidP="58D62BA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9910D" w14:textId="77777777" w:rsidR="00430BDF" w:rsidRDefault="00430BDF">
      <w:pPr>
        <w:spacing w:after="0" w:line="240" w:lineRule="auto"/>
      </w:pPr>
      <w:r>
        <w:separator/>
      </w:r>
    </w:p>
  </w:footnote>
  <w:footnote w:type="continuationSeparator" w:id="0">
    <w:p w14:paraId="0EE9DA5B" w14:textId="77777777" w:rsidR="00430BDF" w:rsidRDefault="0043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D62BAA" w14:paraId="1F694827" w14:textId="77777777" w:rsidTr="58D62BAA">
      <w:trPr>
        <w:trHeight w:val="300"/>
      </w:trPr>
      <w:tc>
        <w:tcPr>
          <w:tcW w:w="3005" w:type="dxa"/>
        </w:tcPr>
        <w:p w14:paraId="66603994" w14:textId="2B5EF2A5" w:rsidR="58D62BAA" w:rsidRDefault="58D62BAA" w:rsidP="58D62BAA">
          <w:pPr>
            <w:pStyle w:val="Nagwek"/>
            <w:ind w:left="-115"/>
          </w:pPr>
        </w:p>
      </w:tc>
      <w:tc>
        <w:tcPr>
          <w:tcW w:w="3005" w:type="dxa"/>
        </w:tcPr>
        <w:p w14:paraId="5C633436" w14:textId="4354F443" w:rsidR="58D62BAA" w:rsidRDefault="58D62BAA" w:rsidP="58D62BAA">
          <w:pPr>
            <w:pStyle w:val="Nagwek"/>
            <w:jc w:val="center"/>
          </w:pPr>
        </w:p>
      </w:tc>
      <w:tc>
        <w:tcPr>
          <w:tcW w:w="3005" w:type="dxa"/>
        </w:tcPr>
        <w:p w14:paraId="35E77110" w14:textId="47F40807" w:rsidR="58D62BAA" w:rsidRDefault="58D62BAA" w:rsidP="58D62BAA">
          <w:pPr>
            <w:pStyle w:val="Nagwek"/>
            <w:ind w:right="-115"/>
            <w:jc w:val="right"/>
          </w:pPr>
        </w:p>
      </w:tc>
    </w:tr>
  </w:tbl>
  <w:p w14:paraId="0AB96F26" w14:textId="2ED676F7" w:rsidR="58D62BAA" w:rsidRDefault="58D62BAA" w:rsidP="58D62BA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5F20C"/>
    <w:multiLevelType w:val="hybridMultilevel"/>
    <w:tmpl w:val="332803C6"/>
    <w:lvl w:ilvl="0" w:tplc="3E3E20B8">
      <w:start w:val="1"/>
      <w:numFmt w:val="decimal"/>
      <w:lvlText w:val="%1."/>
      <w:lvlJc w:val="left"/>
      <w:pPr>
        <w:ind w:left="720" w:hanging="360"/>
      </w:pPr>
    </w:lvl>
    <w:lvl w:ilvl="1" w:tplc="9D5C814A">
      <w:start w:val="1"/>
      <w:numFmt w:val="lowerLetter"/>
      <w:lvlText w:val="%2."/>
      <w:lvlJc w:val="left"/>
      <w:pPr>
        <w:ind w:left="1440" w:hanging="360"/>
      </w:pPr>
    </w:lvl>
    <w:lvl w:ilvl="2" w:tplc="68C81E3C">
      <w:start w:val="1"/>
      <w:numFmt w:val="lowerRoman"/>
      <w:lvlText w:val="%3."/>
      <w:lvlJc w:val="right"/>
      <w:pPr>
        <w:ind w:left="2160" w:hanging="180"/>
      </w:pPr>
    </w:lvl>
    <w:lvl w:ilvl="3" w:tplc="440CECF2">
      <w:start w:val="1"/>
      <w:numFmt w:val="decimal"/>
      <w:lvlText w:val="%4."/>
      <w:lvlJc w:val="left"/>
      <w:pPr>
        <w:ind w:left="2880" w:hanging="360"/>
      </w:pPr>
    </w:lvl>
    <w:lvl w:ilvl="4" w:tplc="BD982A64">
      <w:start w:val="1"/>
      <w:numFmt w:val="lowerLetter"/>
      <w:lvlText w:val="%5."/>
      <w:lvlJc w:val="left"/>
      <w:pPr>
        <w:ind w:left="3600" w:hanging="360"/>
      </w:pPr>
    </w:lvl>
    <w:lvl w:ilvl="5" w:tplc="A2028DAC">
      <w:start w:val="1"/>
      <w:numFmt w:val="lowerRoman"/>
      <w:lvlText w:val="%6."/>
      <w:lvlJc w:val="right"/>
      <w:pPr>
        <w:ind w:left="4320" w:hanging="180"/>
      </w:pPr>
    </w:lvl>
    <w:lvl w:ilvl="6" w:tplc="69EE666C">
      <w:start w:val="1"/>
      <w:numFmt w:val="decimal"/>
      <w:lvlText w:val="%7."/>
      <w:lvlJc w:val="left"/>
      <w:pPr>
        <w:ind w:left="5040" w:hanging="360"/>
      </w:pPr>
    </w:lvl>
    <w:lvl w:ilvl="7" w:tplc="A4748200">
      <w:start w:val="1"/>
      <w:numFmt w:val="lowerLetter"/>
      <w:lvlText w:val="%8."/>
      <w:lvlJc w:val="left"/>
      <w:pPr>
        <w:ind w:left="5760" w:hanging="360"/>
      </w:pPr>
    </w:lvl>
    <w:lvl w:ilvl="8" w:tplc="E156280A">
      <w:start w:val="1"/>
      <w:numFmt w:val="lowerRoman"/>
      <w:lvlText w:val="%9."/>
      <w:lvlJc w:val="right"/>
      <w:pPr>
        <w:ind w:left="6480" w:hanging="180"/>
      </w:pPr>
    </w:lvl>
  </w:abstractNum>
  <w:num w:numId="1" w16cid:durableId="5392412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ek Ciechanowski">
    <w15:presenceInfo w15:providerId="AD" w15:userId="S::marekc@agh.edu.pl::5b63b6da-f1d7-452a-b9fe-187ea63e71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A30F40"/>
    <w:rsid w:val="00046684"/>
    <w:rsid w:val="00064590"/>
    <w:rsid w:val="00066901"/>
    <w:rsid w:val="00080A5A"/>
    <w:rsid w:val="00155C8C"/>
    <w:rsid w:val="001638B7"/>
    <w:rsid w:val="0018544C"/>
    <w:rsid w:val="001C1195"/>
    <w:rsid w:val="00225AE3"/>
    <w:rsid w:val="0023338F"/>
    <w:rsid w:val="0026E005"/>
    <w:rsid w:val="002D0E47"/>
    <w:rsid w:val="002D60CF"/>
    <w:rsid w:val="003474FC"/>
    <w:rsid w:val="003F7F2F"/>
    <w:rsid w:val="00430BDF"/>
    <w:rsid w:val="004C29CD"/>
    <w:rsid w:val="005172C0"/>
    <w:rsid w:val="00593B3C"/>
    <w:rsid w:val="0067199E"/>
    <w:rsid w:val="006A2AD8"/>
    <w:rsid w:val="00795E10"/>
    <w:rsid w:val="007C2669"/>
    <w:rsid w:val="007C7C3B"/>
    <w:rsid w:val="007E42E0"/>
    <w:rsid w:val="0085384F"/>
    <w:rsid w:val="00883509"/>
    <w:rsid w:val="00885464"/>
    <w:rsid w:val="008A181E"/>
    <w:rsid w:val="008A2CF3"/>
    <w:rsid w:val="008D5BE6"/>
    <w:rsid w:val="00904201"/>
    <w:rsid w:val="00A31A05"/>
    <w:rsid w:val="00A5B85F"/>
    <w:rsid w:val="00AA593E"/>
    <w:rsid w:val="00AE6A33"/>
    <w:rsid w:val="00AF08FD"/>
    <w:rsid w:val="00B37EC8"/>
    <w:rsid w:val="00B726FF"/>
    <w:rsid w:val="00B81966"/>
    <w:rsid w:val="00C0304C"/>
    <w:rsid w:val="00C32ABD"/>
    <w:rsid w:val="00CA7DE6"/>
    <w:rsid w:val="00CC3831"/>
    <w:rsid w:val="00D169AB"/>
    <w:rsid w:val="00D40DBF"/>
    <w:rsid w:val="00D4730D"/>
    <w:rsid w:val="00E10ED5"/>
    <w:rsid w:val="00E419C1"/>
    <w:rsid w:val="00E5539C"/>
    <w:rsid w:val="00E9487E"/>
    <w:rsid w:val="00E97628"/>
    <w:rsid w:val="00EF1044"/>
    <w:rsid w:val="00F25965"/>
    <w:rsid w:val="00F9407A"/>
    <w:rsid w:val="017DBFB4"/>
    <w:rsid w:val="02AA1978"/>
    <w:rsid w:val="02EC0A44"/>
    <w:rsid w:val="02ED71D8"/>
    <w:rsid w:val="033CE434"/>
    <w:rsid w:val="0369961B"/>
    <w:rsid w:val="03780A86"/>
    <w:rsid w:val="038B91DF"/>
    <w:rsid w:val="04E7484B"/>
    <w:rsid w:val="04FFE5D8"/>
    <w:rsid w:val="0640029D"/>
    <w:rsid w:val="068D9590"/>
    <w:rsid w:val="06CD2346"/>
    <w:rsid w:val="06E8919E"/>
    <w:rsid w:val="0818779F"/>
    <w:rsid w:val="088C7CD6"/>
    <w:rsid w:val="08AC91D0"/>
    <w:rsid w:val="08C76B8E"/>
    <w:rsid w:val="08F2A717"/>
    <w:rsid w:val="08F344B2"/>
    <w:rsid w:val="0946F75A"/>
    <w:rsid w:val="0AE8079C"/>
    <w:rsid w:val="0B0F1665"/>
    <w:rsid w:val="0BCD83D2"/>
    <w:rsid w:val="0C5EA270"/>
    <w:rsid w:val="0C8036A0"/>
    <w:rsid w:val="0CF66CBA"/>
    <w:rsid w:val="0D69CAAB"/>
    <w:rsid w:val="0DD3C75E"/>
    <w:rsid w:val="0DD6AF74"/>
    <w:rsid w:val="0E91232F"/>
    <w:rsid w:val="0F0EBB18"/>
    <w:rsid w:val="0F13BAB0"/>
    <w:rsid w:val="0F4D5F35"/>
    <w:rsid w:val="0F8BFF6A"/>
    <w:rsid w:val="0FA6B1A2"/>
    <w:rsid w:val="0FD5FABA"/>
    <w:rsid w:val="1079B899"/>
    <w:rsid w:val="1145462A"/>
    <w:rsid w:val="1251239A"/>
    <w:rsid w:val="126EEFEB"/>
    <w:rsid w:val="127F55D9"/>
    <w:rsid w:val="12A34A6E"/>
    <w:rsid w:val="134DFA0D"/>
    <w:rsid w:val="14A3567A"/>
    <w:rsid w:val="14CF3E64"/>
    <w:rsid w:val="14E704AD"/>
    <w:rsid w:val="15C540A4"/>
    <w:rsid w:val="160285F7"/>
    <w:rsid w:val="16417CE8"/>
    <w:rsid w:val="16564080"/>
    <w:rsid w:val="172D4250"/>
    <w:rsid w:val="174EF56F"/>
    <w:rsid w:val="1779381B"/>
    <w:rsid w:val="17DEDF7A"/>
    <w:rsid w:val="182A9643"/>
    <w:rsid w:val="183901CD"/>
    <w:rsid w:val="18546526"/>
    <w:rsid w:val="1867D247"/>
    <w:rsid w:val="19E78FA6"/>
    <w:rsid w:val="1A4BA36F"/>
    <w:rsid w:val="1AC8B821"/>
    <w:rsid w:val="1B0942EF"/>
    <w:rsid w:val="1B5E5D11"/>
    <w:rsid w:val="1BF08D91"/>
    <w:rsid w:val="1D2C0829"/>
    <w:rsid w:val="1F3328EB"/>
    <w:rsid w:val="1F887B00"/>
    <w:rsid w:val="1FDE7377"/>
    <w:rsid w:val="20229280"/>
    <w:rsid w:val="208F1262"/>
    <w:rsid w:val="20D17C90"/>
    <w:rsid w:val="213A0248"/>
    <w:rsid w:val="215BAED4"/>
    <w:rsid w:val="21BB9918"/>
    <w:rsid w:val="21DC3DCC"/>
    <w:rsid w:val="223CDF34"/>
    <w:rsid w:val="22E52098"/>
    <w:rsid w:val="238C1C67"/>
    <w:rsid w:val="23A45375"/>
    <w:rsid w:val="243EF5C4"/>
    <w:rsid w:val="244913EB"/>
    <w:rsid w:val="248EC183"/>
    <w:rsid w:val="25B8908D"/>
    <w:rsid w:val="2621C6A6"/>
    <w:rsid w:val="26840981"/>
    <w:rsid w:val="27EEF9D0"/>
    <w:rsid w:val="27F78E89"/>
    <w:rsid w:val="287C9C3D"/>
    <w:rsid w:val="2899A223"/>
    <w:rsid w:val="28AE1DA0"/>
    <w:rsid w:val="28C7B1BA"/>
    <w:rsid w:val="28F74AAC"/>
    <w:rsid w:val="2912C550"/>
    <w:rsid w:val="29FCD998"/>
    <w:rsid w:val="2BC42A49"/>
    <w:rsid w:val="2BF61CE5"/>
    <w:rsid w:val="2CD50F12"/>
    <w:rsid w:val="2CDAA09C"/>
    <w:rsid w:val="2CEF0761"/>
    <w:rsid w:val="2D155164"/>
    <w:rsid w:val="2DFF1E50"/>
    <w:rsid w:val="2E2B8F2E"/>
    <w:rsid w:val="2E359B01"/>
    <w:rsid w:val="2E56EBCB"/>
    <w:rsid w:val="2E9F83F4"/>
    <w:rsid w:val="2EAD6A62"/>
    <w:rsid w:val="2F23C793"/>
    <w:rsid w:val="3043CEE4"/>
    <w:rsid w:val="31579350"/>
    <w:rsid w:val="322E9E08"/>
    <w:rsid w:val="324D748E"/>
    <w:rsid w:val="334C881E"/>
    <w:rsid w:val="33B64DAB"/>
    <w:rsid w:val="3454509D"/>
    <w:rsid w:val="34ACC87D"/>
    <w:rsid w:val="3523727A"/>
    <w:rsid w:val="35E1D6AA"/>
    <w:rsid w:val="360C5732"/>
    <w:rsid w:val="362500B1"/>
    <w:rsid w:val="3635E8AD"/>
    <w:rsid w:val="371F5842"/>
    <w:rsid w:val="39241B94"/>
    <w:rsid w:val="39AB66D4"/>
    <w:rsid w:val="39C7187F"/>
    <w:rsid w:val="3A9402CE"/>
    <w:rsid w:val="3AC8B5FE"/>
    <w:rsid w:val="3B449C38"/>
    <w:rsid w:val="3B47C6EB"/>
    <w:rsid w:val="3B5B2524"/>
    <w:rsid w:val="3B5D832B"/>
    <w:rsid w:val="3BCDA04C"/>
    <w:rsid w:val="3C262FAE"/>
    <w:rsid w:val="3C5823E1"/>
    <w:rsid w:val="3C59B289"/>
    <w:rsid w:val="3CFD856A"/>
    <w:rsid w:val="3D3218EC"/>
    <w:rsid w:val="3D358C37"/>
    <w:rsid w:val="3DB72BC5"/>
    <w:rsid w:val="3E34FC24"/>
    <w:rsid w:val="3E8A9F12"/>
    <w:rsid w:val="3F2490BB"/>
    <w:rsid w:val="3F2AEF6D"/>
    <w:rsid w:val="3F40930B"/>
    <w:rsid w:val="3F558300"/>
    <w:rsid w:val="3FA52DC8"/>
    <w:rsid w:val="40923C15"/>
    <w:rsid w:val="40E6BFB7"/>
    <w:rsid w:val="412C47CA"/>
    <w:rsid w:val="430D137A"/>
    <w:rsid w:val="430D39C7"/>
    <w:rsid w:val="4318C794"/>
    <w:rsid w:val="433E1ADC"/>
    <w:rsid w:val="439AD323"/>
    <w:rsid w:val="43AAA1EE"/>
    <w:rsid w:val="43FA0D24"/>
    <w:rsid w:val="44B0F05A"/>
    <w:rsid w:val="4532D656"/>
    <w:rsid w:val="4560CCFE"/>
    <w:rsid w:val="45A30F40"/>
    <w:rsid w:val="45FED8EC"/>
    <w:rsid w:val="462CF430"/>
    <w:rsid w:val="46690FCD"/>
    <w:rsid w:val="472D60D5"/>
    <w:rsid w:val="47BA6436"/>
    <w:rsid w:val="47F254F1"/>
    <w:rsid w:val="47F4CE26"/>
    <w:rsid w:val="488E1B88"/>
    <w:rsid w:val="49023515"/>
    <w:rsid w:val="49299F51"/>
    <w:rsid w:val="49DAE33D"/>
    <w:rsid w:val="4B3D8188"/>
    <w:rsid w:val="4BAF3E0D"/>
    <w:rsid w:val="4BF0234A"/>
    <w:rsid w:val="4DA50A59"/>
    <w:rsid w:val="4DE41CA3"/>
    <w:rsid w:val="4E32C920"/>
    <w:rsid w:val="4E362FC8"/>
    <w:rsid w:val="4E86CA51"/>
    <w:rsid w:val="4E8E6233"/>
    <w:rsid w:val="4EA3DA18"/>
    <w:rsid w:val="4F0B39C6"/>
    <w:rsid w:val="4F942882"/>
    <w:rsid w:val="4FC93A64"/>
    <w:rsid w:val="50133D31"/>
    <w:rsid w:val="50425BDC"/>
    <w:rsid w:val="50774582"/>
    <w:rsid w:val="50C9DCF8"/>
    <w:rsid w:val="5133EFEA"/>
    <w:rsid w:val="520F7D38"/>
    <w:rsid w:val="52A024DC"/>
    <w:rsid w:val="52A3C236"/>
    <w:rsid w:val="52CAE604"/>
    <w:rsid w:val="53C9627B"/>
    <w:rsid w:val="54033C58"/>
    <w:rsid w:val="54AE23D8"/>
    <w:rsid w:val="5544AD23"/>
    <w:rsid w:val="55C8C1BE"/>
    <w:rsid w:val="5707F5FA"/>
    <w:rsid w:val="5764E43C"/>
    <w:rsid w:val="58105690"/>
    <w:rsid w:val="58563473"/>
    <w:rsid w:val="58692500"/>
    <w:rsid w:val="58D62BAA"/>
    <w:rsid w:val="590D47FC"/>
    <w:rsid w:val="59CD8D1C"/>
    <w:rsid w:val="5A293580"/>
    <w:rsid w:val="5A6B9F40"/>
    <w:rsid w:val="5AAB4118"/>
    <w:rsid w:val="5ADBC9A8"/>
    <w:rsid w:val="5AF447B7"/>
    <w:rsid w:val="5B3833AF"/>
    <w:rsid w:val="5B7E7330"/>
    <w:rsid w:val="5B8DF144"/>
    <w:rsid w:val="5BFEF62F"/>
    <w:rsid w:val="5C35E50B"/>
    <w:rsid w:val="5C4ED4A2"/>
    <w:rsid w:val="5D7AD900"/>
    <w:rsid w:val="5DC205EB"/>
    <w:rsid w:val="5DC2EAC2"/>
    <w:rsid w:val="5DCEF6DA"/>
    <w:rsid w:val="5E428764"/>
    <w:rsid w:val="5ECF30BB"/>
    <w:rsid w:val="5EFBA324"/>
    <w:rsid w:val="5F07D2C5"/>
    <w:rsid w:val="5FAA795A"/>
    <w:rsid w:val="5FC9C3FA"/>
    <w:rsid w:val="5FD2191D"/>
    <w:rsid w:val="61BD224A"/>
    <w:rsid w:val="61EBF653"/>
    <w:rsid w:val="62B38460"/>
    <w:rsid w:val="62EAD43C"/>
    <w:rsid w:val="633F8FFF"/>
    <w:rsid w:val="63532D19"/>
    <w:rsid w:val="637B81F0"/>
    <w:rsid w:val="63A19500"/>
    <w:rsid w:val="63AA1AEC"/>
    <w:rsid w:val="63AD07CC"/>
    <w:rsid w:val="63B842E9"/>
    <w:rsid w:val="63F29D94"/>
    <w:rsid w:val="64852BE0"/>
    <w:rsid w:val="651AAD5C"/>
    <w:rsid w:val="6572115F"/>
    <w:rsid w:val="65E00670"/>
    <w:rsid w:val="65F82542"/>
    <w:rsid w:val="6600E6E9"/>
    <w:rsid w:val="66177A12"/>
    <w:rsid w:val="66E3F169"/>
    <w:rsid w:val="672AD2D8"/>
    <w:rsid w:val="672C1999"/>
    <w:rsid w:val="67B22B2F"/>
    <w:rsid w:val="67DA8615"/>
    <w:rsid w:val="69CA65A8"/>
    <w:rsid w:val="69CD3EE2"/>
    <w:rsid w:val="6A080EEB"/>
    <w:rsid w:val="6AB805EE"/>
    <w:rsid w:val="6B44AF18"/>
    <w:rsid w:val="6BE8F20B"/>
    <w:rsid w:val="6C6AD7BD"/>
    <w:rsid w:val="6CCD25A0"/>
    <w:rsid w:val="6DFF5A9B"/>
    <w:rsid w:val="6E0BBDBC"/>
    <w:rsid w:val="6E8B9B6C"/>
    <w:rsid w:val="6F4CC614"/>
    <w:rsid w:val="6F547CC7"/>
    <w:rsid w:val="6F687976"/>
    <w:rsid w:val="6F7B36C2"/>
    <w:rsid w:val="6FA3F20A"/>
    <w:rsid w:val="6FE9F29D"/>
    <w:rsid w:val="70C74F5B"/>
    <w:rsid w:val="725205E8"/>
    <w:rsid w:val="72A12CC8"/>
    <w:rsid w:val="73CD7396"/>
    <w:rsid w:val="74267254"/>
    <w:rsid w:val="750F94D0"/>
    <w:rsid w:val="7544EEBC"/>
    <w:rsid w:val="75C4C1ED"/>
    <w:rsid w:val="75EB86EE"/>
    <w:rsid w:val="75EE9C3C"/>
    <w:rsid w:val="760635A9"/>
    <w:rsid w:val="765C4E3E"/>
    <w:rsid w:val="77DD8AD5"/>
    <w:rsid w:val="780D1E0B"/>
    <w:rsid w:val="7899A092"/>
    <w:rsid w:val="78E710E0"/>
    <w:rsid w:val="7913D32A"/>
    <w:rsid w:val="79AF1DD0"/>
    <w:rsid w:val="79F10DBB"/>
    <w:rsid w:val="7A2D17E9"/>
    <w:rsid w:val="7A57D084"/>
    <w:rsid w:val="7A995251"/>
    <w:rsid w:val="7A9B2B81"/>
    <w:rsid w:val="7ACBE6F4"/>
    <w:rsid w:val="7B519838"/>
    <w:rsid w:val="7B6D37F9"/>
    <w:rsid w:val="7BEB99D5"/>
    <w:rsid w:val="7C0BA768"/>
    <w:rsid w:val="7C5BEBDC"/>
    <w:rsid w:val="7CBE98C0"/>
    <w:rsid w:val="7CC8F426"/>
    <w:rsid w:val="7D2FC390"/>
    <w:rsid w:val="7D74C159"/>
    <w:rsid w:val="7E83168E"/>
    <w:rsid w:val="7E9EDCCF"/>
    <w:rsid w:val="7F16FFAD"/>
    <w:rsid w:val="7F1A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0F40"/>
  <w15:chartTrackingRefBased/>
  <w15:docId w15:val="{67356161-351F-4CD2-83CC-2AAB318C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pPr>
      <w:spacing w:after="100"/>
      <w:ind w:left="220"/>
    </w:pPr>
  </w:style>
  <w:style w:type="paragraph" w:styleId="Poprawka">
    <w:name w:val="Revision"/>
    <w:hidden/>
    <w:uiPriority w:val="99"/>
    <w:semiHidden/>
    <w:rsid w:val="00885464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854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8546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8546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854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854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Zając</dc:creator>
  <cp:keywords/>
  <dc:description/>
  <cp:lastModifiedBy>Kacper Zając</cp:lastModifiedBy>
  <cp:revision>10</cp:revision>
  <dcterms:created xsi:type="dcterms:W3CDTF">2024-10-13T15:16:00Z</dcterms:created>
  <dcterms:modified xsi:type="dcterms:W3CDTF">2024-10-13T20:41:00Z</dcterms:modified>
</cp:coreProperties>
</file>